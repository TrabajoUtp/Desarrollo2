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250"/>
        <w:gridCol w:w="2800"/>
      </w:tblGrid>
      <w:tr w:rsidR="00AA1E16" w:rsidRPr="00990F92">
        <w:trPr>
          <w:trHeight w:val="284"/>
          <w:jc w:val="center"/>
        </w:trPr>
        <w:tc>
          <w:tcPr>
            <w:tcW w:w="900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AA1E16" w:rsidRPr="00990F92" w:rsidRDefault="006E5529" w:rsidP="002D2891">
            <w:pPr>
              <w:jc w:val="center"/>
              <w:rPr>
                <w:rFonts w:ascii="Verdana" w:hAnsi="Verdana" w:cs="Arial"/>
                <w:b/>
                <w:color w:val="FFFFFF"/>
                <w:sz w:val="14"/>
                <w:szCs w:val="18"/>
                <w:lang w:val="es-ES"/>
              </w:rPr>
            </w:pPr>
            <w:r w:rsidRPr="00990F92">
              <w:rPr>
                <w:rFonts w:ascii="Verdana" w:hAnsi="Verdana" w:cs="Arial"/>
                <w:b/>
                <w:color w:val="FFFFFF"/>
                <w:sz w:val="14"/>
                <w:szCs w:val="18"/>
                <w:lang w:val="es-ES"/>
              </w:rPr>
              <w:t>CONTROL DE VERSIONES</w:t>
            </w:r>
          </w:p>
        </w:tc>
      </w:tr>
      <w:tr w:rsidR="00AA1E16" w:rsidRPr="00990F92" w:rsidTr="009C7517">
        <w:trPr>
          <w:trHeight w:val="374"/>
          <w:jc w:val="center"/>
        </w:trPr>
        <w:tc>
          <w:tcPr>
            <w:tcW w:w="921" w:type="dxa"/>
            <w:shd w:val="clear" w:color="auto" w:fill="E0E0E0"/>
            <w:vAlign w:val="center"/>
          </w:tcPr>
          <w:p w:rsidR="00AA1E16" w:rsidRPr="00990F92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</w:pPr>
            <w:r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AA1E16" w:rsidRPr="00990F92" w:rsidRDefault="00A862E4" w:rsidP="006E5529">
            <w:pPr>
              <w:jc w:val="center"/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</w:pPr>
            <w:r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 xml:space="preserve">Elaborada </w:t>
            </w:r>
            <w:r w:rsidR="00AA1E16"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>por</w:t>
            </w:r>
          </w:p>
        </w:tc>
        <w:tc>
          <w:tcPr>
            <w:tcW w:w="1424" w:type="dxa"/>
            <w:shd w:val="clear" w:color="auto" w:fill="E0E0E0"/>
            <w:vAlign w:val="center"/>
          </w:tcPr>
          <w:p w:rsidR="00AA1E16" w:rsidRPr="00990F92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</w:pPr>
            <w:r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E0E0E0"/>
            <w:vAlign w:val="center"/>
          </w:tcPr>
          <w:p w:rsidR="00AA1E16" w:rsidRPr="00990F92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</w:pPr>
            <w:r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>Aprobada por</w:t>
            </w:r>
          </w:p>
        </w:tc>
        <w:tc>
          <w:tcPr>
            <w:tcW w:w="1250" w:type="dxa"/>
            <w:shd w:val="clear" w:color="auto" w:fill="E0E0E0"/>
            <w:vAlign w:val="center"/>
          </w:tcPr>
          <w:p w:rsidR="00AA1E16" w:rsidRPr="00990F92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</w:pPr>
            <w:r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>Fecha</w:t>
            </w:r>
          </w:p>
        </w:tc>
        <w:tc>
          <w:tcPr>
            <w:tcW w:w="2800" w:type="dxa"/>
            <w:shd w:val="clear" w:color="auto" w:fill="E0E0E0"/>
            <w:vAlign w:val="center"/>
          </w:tcPr>
          <w:p w:rsidR="00AA1E16" w:rsidRPr="00990F92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</w:pPr>
            <w:r w:rsidRPr="00990F92">
              <w:rPr>
                <w:rFonts w:ascii="Verdana" w:hAnsi="Verdana" w:cs="Arial"/>
                <w:b/>
                <w:i/>
                <w:sz w:val="12"/>
                <w:szCs w:val="16"/>
                <w:lang w:val="es-ES"/>
              </w:rPr>
              <w:t>Motivo</w:t>
            </w:r>
          </w:p>
        </w:tc>
      </w:tr>
      <w:tr w:rsidR="00AA1E16" w:rsidRPr="00990F92" w:rsidTr="009C7517">
        <w:trPr>
          <w:trHeight w:val="227"/>
          <w:jc w:val="center"/>
        </w:trPr>
        <w:tc>
          <w:tcPr>
            <w:tcW w:w="921" w:type="dxa"/>
          </w:tcPr>
          <w:p w:rsidR="00AA1E16" w:rsidRPr="00373D76" w:rsidRDefault="00CE0556" w:rsidP="0014523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73D76">
              <w:rPr>
                <w:rFonts w:ascii="Arial" w:hAnsi="Arial" w:cs="Arial"/>
                <w:sz w:val="16"/>
                <w:szCs w:val="16"/>
                <w:lang w:val="es-ES"/>
              </w:rPr>
              <w:t>0.1</w:t>
            </w:r>
          </w:p>
        </w:tc>
        <w:tc>
          <w:tcPr>
            <w:tcW w:w="1134" w:type="dxa"/>
          </w:tcPr>
          <w:p w:rsidR="00AA1E16" w:rsidRPr="00373D76" w:rsidRDefault="0079087F" w:rsidP="0014523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Mirna Orrego</w:t>
            </w:r>
          </w:p>
        </w:tc>
        <w:tc>
          <w:tcPr>
            <w:tcW w:w="1424" w:type="dxa"/>
          </w:tcPr>
          <w:p w:rsidR="00AA1E16" w:rsidRPr="00373D76" w:rsidRDefault="00AA1E16" w:rsidP="0014523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72" w:type="dxa"/>
          </w:tcPr>
          <w:p w:rsidR="00AA1E16" w:rsidRPr="00373D76" w:rsidRDefault="00AA1E16" w:rsidP="0076596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50" w:type="dxa"/>
            <w:vAlign w:val="center"/>
          </w:tcPr>
          <w:p w:rsidR="00AA1E16" w:rsidRPr="00373D76" w:rsidRDefault="00BE413D" w:rsidP="00262EFF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  <w:r w:rsidR="00262EFF">
              <w:rPr>
                <w:rFonts w:ascii="Arial" w:hAnsi="Arial" w:cs="Arial"/>
                <w:sz w:val="16"/>
                <w:szCs w:val="16"/>
                <w:lang w:val="es-ES"/>
              </w:rPr>
              <w:t>1</w:t>
            </w:r>
            <w:r w:rsidR="00CE0556" w:rsidRPr="00373D76">
              <w:rPr>
                <w:rFonts w:ascii="Arial" w:hAnsi="Arial" w:cs="Arial"/>
                <w:sz w:val="16"/>
                <w:szCs w:val="16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11</w:t>
            </w:r>
            <w:r w:rsidR="009C7517" w:rsidRPr="00373D76">
              <w:rPr>
                <w:rFonts w:ascii="Arial" w:hAnsi="Arial" w:cs="Arial"/>
                <w:sz w:val="16"/>
                <w:szCs w:val="16"/>
                <w:lang w:val="es-ES"/>
              </w:rPr>
              <w:t>/</w:t>
            </w:r>
            <w:r w:rsidR="00C227D2" w:rsidRPr="00373D76">
              <w:rPr>
                <w:rFonts w:ascii="Arial" w:hAnsi="Arial" w:cs="Arial"/>
                <w:sz w:val="16"/>
                <w:szCs w:val="16"/>
                <w:lang w:val="es-ES"/>
              </w:rPr>
              <w:t>20</w:t>
            </w:r>
            <w:r w:rsidR="009C7517" w:rsidRPr="00373D76">
              <w:rPr>
                <w:rFonts w:ascii="Arial" w:hAnsi="Arial" w:cs="Arial"/>
                <w:sz w:val="16"/>
                <w:szCs w:val="16"/>
                <w:lang w:val="es-ES"/>
              </w:rPr>
              <w:t>13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AA1E16" w:rsidRPr="00373D76" w:rsidRDefault="00CE0556" w:rsidP="0014523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73D76">
              <w:rPr>
                <w:rFonts w:ascii="Arial" w:hAnsi="Arial" w:cs="Arial"/>
                <w:sz w:val="16"/>
                <w:szCs w:val="16"/>
                <w:lang w:val="es-ES"/>
              </w:rPr>
              <w:t>Elaboración del documento</w:t>
            </w:r>
          </w:p>
        </w:tc>
      </w:tr>
    </w:tbl>
    <w:p w:rsidR="00281933" w:rsidRPr="00990F92" w:rsidRDefault="00281933">
      <w:pPr>
        <w:pStyle w:val="Textoindependiente"/>
        <w:jc w:val="both"/>
        <w:rPr>
          <w:rFonts w:ascii="Verdana" w:hAnsi="Verdana"/>
          <w:sz w:val="12"/>
          <w:szCs w:val="16"/>
        </w:rPr>
      </w:pPr>
    </w:p>
    <w:p w:rsidR="00AA1E16" w:rsidRDefault="00136EF0" w:rsidP="00281933">
      <w:pPr>
        <w:pStyle w:val="Textoindependiente"/>
        <w:jc w:val="center"/>
        <w:rPr>
          <w:rFonts w:ascii="Verdana" w:hAnsi="Verdana"/>
          <w:i/>
          <w:szCs w:val="36"/>
        </w:rPr>
      </w:pPr>
      <w:r w:rsidRPr="00990F92">
        <w:rPr>
          <w:rFonts w:ascii="Verdana" w:hAnsi="Verdana"/>
          <w:i/>
          <w:szCs w:val="36"/>
        </w:rPr>
        <w:t>A</w:t>
      </w:r>
      <w:r w:rsidR="00C227D2">
        <w:rPr>
          <w:rFonts w:ascii="Verdana" w:hAnsi="Verdana"/>
          <w:i/>
          <w:szCs w:val="36"/>
        </w:rPr>
        <w:t>CTA DE CONSTITUCIÓN</w:t>
      </w:r>
    </w:p>
    <w:p w:rsidR="00C227D2" w:rsidRPr="00990F92" w:rsidRDefault="00C227D2" w:rsidP="00281933">
      <w:pPr>
        <w:pStyle w:val="Textoindependiente"/>
        <w:jc w:val="center"/>
        <w:rPr>
          <w:rFonts w:ascii="Verdana" w:hAnsi="Verdana"/>
          <w:i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777"/>
      </w:tblGrid>
      <w:tr w:rsidR="00281933" w:rsidRPr="00990F92" w:rsidTr="001C595C">
        <w:trPr>
          <w:trHeight w:val="284"/>
          <w:jc w:val="center"/>
        </w:trPr>
        <w:tc>
          <w:tcPr>
            <w:tcW w:w="4224" w:type="dxa"/>
            <w:shd w:val="clear" w:color="auto" w:fill="606060"/>
            <w:vAlign w:val="center"/>
          </w:tcPr>
          <w:p w:rsidR="00281933" w:rsidRPr="00990F92" w:rsidRDefault="00281933" w:rsidP="00281933">
            <w:pPr>
              <w:pStyle w:val="Textoindependiente"/>
              <w:rPr>
                <w:rFonts w:ascii="Verdana" w:hAnsi="Verdana"/>
                <w:b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Nombre del Proyecto</w:t>
            </w:r>
          </w:p>
        </w:tc>
        <w:tc>
          <w:tcPr>
            <w:tcW w:w="4777" w:type="dxa"/>
            <w:shd w:val="clear" w:color="auto" w:fill="606060"/>
            <w:vAlign w:val="center"/>
          </w:tcPr>
          <w:p w:rsidR="00281933" w:rsidRPr="00990F92" w:rsidRDefault="00C556ED" w:rsidP="00281933">
            <w:pPr>
              <w:pStyle w:val="Textoindependiente"/>
              <w:rPr>
                <w:rFonts w:ascii="Verdana" w:hAnsi="Verdana"/>
                <w:b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Siglas del Proyecto</w:t>
            </w:r>
          </w:p>
        </w:tc>
      </w:tr>
      <w:tr w:rsidR="00281933" w:rsidRPr="002B5A62" w:rsidTr="001C595C">
        <w:trPr>
          <w:trHeight w:val="284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286B6F" w:rsidRPr="00990F92" w:rsidRDefault="001D4EEA" w:rsidP="00CA333C">
            <w:pPr>
              <w:jc w:val="center"/>
              <w:rPr>
                <w:rFonts w:ascii="Verdana" w:hAnsi="Verdana"/>
                <w:b/>
                <w:sz w:val="14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4"/>
                <w:szCs w:val="18"/>
                <w:lang w:val="es-ES"/>
              </w:rPr>
              <w:t>Automatizar</w:t>
            </w:r>
            <w:r w:rsidR="005758AC">
              <w:rPr>
                <w:rFonts w:ascii="Verdana" w:hAnsi="Verdana"/>
                <w:b/>
                <w:sz w:val="14"/>
                <w:szCs w:val="18"/>
                <w:lang w:val="es-ES"/>
              </w:rPr>
              <w:t xml:space="preserve"> conciliación de bonos anotados en ICVL</w:t>
            </w:r>
          </w:p>
        </w:tc>
        <w:tc>
          <w:tcPr>
            <w:tcW w:w="47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6ED" w:rsidRPr="00990F92" w:rsidRDefault="007D1097" w:rsidP="004A3F73">
            <w:pPr>
              <w:pStyle w:val="Textoindependiente"/>
              <w:jc w:val="center"/>
              <w:rPr>
                <w:rFonts w:ascii="Verdana" w:hAnsi="Verdana"/>
                <w:b/>
                <w:sz w:val="14"/>
                <w:szCs w:val="18"/>
              </w:rPr>
            </w:pPr>
            <w:r>
              <w:rPr>
                <w:rFonts w:ascii="Verdana" w:hAnsi="Verdana"/>
                <w:b/>
                <w:sz w:val="14"/>
                <w:szCs w:val="18"/>
                <w:lang w:val="es-ES"/>
              </w:rPr>
              <w:t>CONCIL_BONOS_ICVL</w:t>
            </w:r>
          </w:p>
        </w:tc>
      </w:tr>
      <w:tr w:rsidR="00281933" w:rsidRPr="00990F92" w:rsidTr="001C595C">
        <w:trPr>
          <w:trHeight w:val="105"/>
          <w:jc w:val="center"/>
        </w:trPr>
        <w:tc>
          <w:tcPr>
            <w:tcW w:w="9001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281933" w:rsidRPr="00990F92" w:rsidRDefault="00281933" w:rsidP="00281933">
            <w:pPr>
              <w:pStyle w:val="Textoindependiente"/>
              <w:rPr>
                <w:rFonts w:ascii="Verdana" w:hAnsi="Verdana"/>
                <w:i/>
                <w:smallCaps/>
                <w:color w:val="FFFFFF"/>
                <w:sz w:val="12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Definición del Proyecto</w:t>
            </w:r>
            <w:r w:rsidR="006B694A"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 xml:space="preserve">: </w:t>
            </w:r>
          </w:p>
        </w:tc>
      </w:tr>
      <w:tr w:rsidR="00281933" w:rsidRPr="007D1097" w:rsidTr="00A764E3">
        <w:trPr>
          <w:trHeight w:val="1359"/>
          <w:jc w:val="center"/>
        </w:trPr>
        <w:tc>
          <w:tcPr>
            <w:tcW w:w="9001" w:type="dxa"/>
            <w:gridSpan w:val="2"/>
            <w:tcBorders>
              <w:bottom w:val="single" w:sz="4" w:space="0" w:color="auto"/>
            </w:tcBorders>
          </w:tcPr>
          <w:p w:rsidR="00F527F4" w:rsidRDefault="000A297F" w:rsidP="00E417DC">
            <w:pPr>
              <w:jc w:val="both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Actualmente, </w:t>
            </w:r>
            <w:r w:rsidR="001D4EEA">
              <w:rPr>
                <w:rFonts w:ascii="Arial" w:hAnsi="Arial" w:cs="Arial"/>
                <w:bCs/>
                <w:sz w:val="16"/>
                <w:szCs w:val="16"/>
                <w:lang w:val="es-ES"/>
              </w:rPr>
              <w:t>la subdirección de pago de prestaciones tiene como parte de sus obligacion</w:t>
            </w:r>
            <w:r w:rsidR="00E417DC">
              <w:rPr>
                <w:rFonts w:ascii="Arial" w:hAnsi="Arial" w:cs="Arial"/>
                <w:bCs/>
                <w:sz w:val="16"/>
                <w:szCs w:val="16"/>
                <w:lang w:val="es-ES"/>
              </w:rPr>
              <w:t>es</w:t>
            </w:r>
            <w:r w:rsidR="00F527F4">
              <w:rPr>
                <w:rFonts w:ascii="Arial" w:hAnsi="Arial" w:cs="Arial"/>
                <w:bCs/>
                <w:sz w:val="16"/>
                <w:szCs w:val="16"/>
                <w:lang w:val="es-ES"/>
              </w:rPr>
              <w:t>:</w:t>
            </w:r>
          </w:p>
          <w:p w:rsidR="001D4EEA" w:rsidRDefault="00F527F4" w:rsidP="00F527F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</w:t>
            </w:r>
            <w:r w:rsidR="001D4EEA" w:rsidRPr="00F527F4">
              <w:rPr>
                <w:rFonts w:ascii="Arial" w:hAnsi="Arial" w:cs="Arial"/>
                <w:bCs/>
                <w:sz w:val="16"/>
                <w:szCs w:val="16"/>
              </w:rPr>
              <w:t>nformar la conciliación mensual de los registros de solicitudes de bonos de reconocimientos anotados en Cavali y registrados en el NSBR.</w:t>
            </w:r>
          </w:p>
          <w:p w:rsidR="00F527F4" w:rsidRDefault="00F527F4" w:rsidP="00F527F4">
            <w:pPr>
              <w:pStyle w:val="Prrafodelista"/>
              <w:ind w:left="769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El proceso empleado para realizar esta conciliación es manual y requiere del apoyo de personal de mantenimiento del sistema NSBR.</w:t>
            </w:r>
          </w:p>
          <w:p w:rsidR="00F527F4" w:rsidRDefault="00F527F4" w:rsidP="00F527F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Procesar bajo una resolución del NSBR la emisión de constancias y títulos de bonos de reconocimiento</w:t>
            </w:r>
          </w:p>
          <w:p w:rsidR="00F527F4" w:rsidRPr="00F527F4" w:rsidRDefault="00F527F4" w:rsidP="00F527F4">
            <w:pPr>
              <w:pStyle w:val="Prrafodelista"/>
              <w:ind w:left="769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Las resoluciones de Gerencia General referidas a emisión de constancias son generadas en forma separada de las resoluciones de emisión de títulos, generando doble trámite.</w:t>
            </w:r>
          </w:p>
          <w:p w:rsidR="001D4EEA" w:rsidRPr="00403CD1" w:rsidRDefault="001D4EEA" w:rsidP="00E417DC">
            <w:pPr>
              <w:ind w:left="409"/>
              <w:jc w:val="both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</w:p>
          <w:p w:rsidR="00F527F4" w:rsidRDefault="00F527F4" w:rsidP="00ED630D">
            <w:pPr>
              <w:jc w:val="both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>Es en este contexto, que el presente proyecto tiene como objetivos:</w:t>
            </w:r>
          </w:p>
          <w:p w:rsidR="00F527F4" w:rsidRDefault="00F527F4" w:rsidP="00ED630D">
            <w:pPr>
              <w:jc w:val="both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</w:p>
          <w:p w:rsidR="001D4EEA" w:rsidRDefault="00F527F4" w:rsidP="00F527F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</w:t>
            </w:r>
            <w:r w:rsidR="001D4EEA" w:rsidRPr="00F527F4">
              <w:rPr>
                <w:rFonts w:ascii="Arial" w:hAnsi="Arial" w:cs="Arial"/>
                <w:bCs/>
                <w:sz w:val="16"/>
                <w:szCs w:val="16"/>
              </w:rPr>
              <w:t xml:space="preserve">utomatizar en el NSBR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el </w:t>
            </w:r>
            <w:r w:rsidR="001D4EEA" w:rsidRPr="00F527F4">
              <w:rPr>
                <w:rFonts w:ascii="Arial" w:hAnsi="Arial" w:cs="Arial"/>
                <w:bCs/>
                <w:sz w:val="16"/>
                <w:szCs w:val="16"/>
              </w:rPr>
              <w:t>reporte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de conciliación de solicitudes de bonos de reconocimiento anotados en Cavali</w:t>
            </w:r>
            <w:r w:rsidR="00E417DC" w:rsidRPr="00F527F4">
              <w:rPr>
                <w:rFonts w:ascii="Arial" w:hAnsi="Arial" w:cs="Arial"/>
                <w:bCs/>
                <w:sz w:val="16"/>
                <w:szCs w:val="16"/>
              </w:rPr>
              <w:t xml:space="preserve">, </w:t>
            </w:r>
            <w:r w:rsidR="001D4EEA" w:rsidRPr="00F527F4">
              <w:rPr>
                <w:rFonts w:ascii="Arial" w:hAnsi="Arial" w:cs="Arial"/>
                <w:bCs/>
                <w:sz w:val="16"/>
                <w:szCs w:val="16"/>
              </w:rPr>
              <w:t xml:space="preserve">permitiendo la eliminación de </w:t>
            </w:r>
            <w:r w:rsidR="005B7D4A" w:rsidRPr="00F527F4">
              <w:rPr>
                <w:rFonts w:ascii="Arial" w:hAnsi="Arial" w:cs="Arial"/>
                <w:bCs/>
                <w:sz w:val="16"/>
                <w:szCs w:val="16"/>
              </w:rPr>
              <w:t>actividades</w:t>
            </w:r>
            <w:r w:rsidR="001D4EEA" w:rsidRPr="00F527F4">
              <w:rPr>
                <w:rFonts w:ascii="Arial" w:hAnsi="Arial" w:cs="Arial"/>
                <w:bCs/>
                <w:sz w:val="16"/>
                <w:szCs w:val="16"/>
              </w:rPr>
              <w:t xml:space="preserve"> manuales.</w:t>
            </w:r>
          </w:p>
          <w:p w:rsidR="00F527F4" w:rsidRPr="00F527F4" w:rsidRDefault="00F527F4" w:rsidP="00F527F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Modificar el proceso de generación de resoluciones de Gerencia General en el NSBR, con el fin que se procesen bajo un solo número.</w:t>
            </w:r>
          </w:p>
          <w:p w:rsidR="007104F8" w:rsidRPr="00A764E3" w:rsidRDefault="007104F8" w:rsidP="001D4EEA">
            <w:pPr>
              <w:jc w:val="both"/>
              <w:rPr>
                <w:sz w:val="16"/>
                <w:lang w:val="es-PE"/>
              </w:rPr>
            </w:pPr>
          </w:p>
        </w:tc>
      </w:tr>
      <w:tr w:rsidR="002615B6" w:rsidRPr="007D1097" w:rsidTr="001C595C">
        <w:trPr>
          <w:trHeight w:val="333"/>
          <w:jc w:val="center"/>
        </w:trPr>
        <w:tc>
          <w:tcPr>
            <w:tcW w:w="9001" w:type="dxa"/>
            <w:gridSpan w:val="2"/>
            <w:shd w:val="clear" w:color="auto" w:fill="737373"/>
            <w:vAlign w:val="center"/>
          </w:tcPr>
          <w:p w:rsidR="002615B6" w:rsidRPr="00990F92" w:rsidRDefault="002615B6" w:rsidP="00416E22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 xml:space="preserve">Definición del Producto del Proyecto: </w:t>
            </w:r>
          </w:p>
        </w:tc>
      </w:tr>
      <w:tr w:rsidR="00281933" w:rsidRPr="007D1097" w:rsidTr="001C595C">
        <w:trPr>
          <w:trHeight w:val="105"/>
          <w:jc w:val="center"/>
        </w:trPr>
        <w:tc>
          <w:tcPr>
            <w:tcW w:w="9001" w:type="dxa"/>
            <w:gridSpan w:val="2"/>
            <w:vAlign w:val="center"/>
          </w:tcPr>
          <w:p w:rsidR="00623D27" w:rsidRDefault="000A297F" w:rsidP="00623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El producto que se gene</w:t>
            </w:r>
            <w:r w:rsidR="001D4EEA">
              <w:rPr>
                <w:rFonts w:ascii="Arial" w:hAnsi="Arial" w:cs="Arial"/>
                <w:sz w:val="16"/>
                <w:lang w:val="es-PE"/>
              </w:rPr>
              <w:t xml:space="preserve">rará a través del proyecto </w:t>
            </w:r>
            <w:r w:rsidR="00C45CF7">
              <w:rPr>
                <w:rFonts w:ascii="Arial" w:hAnsi="Arial" w:cs="Arial"/>
                <w:sz w:val="16"/>
                <w:lang w:val="es-PE"/>
              </w:rPr>
              <w:t xml:space="preserve">constará de </w:t>
            </w:r>
            <w:r w:rsidR="00B60D19">
              <w:rPr>
                <w:rFonts w:ascii="Arial" w:hAnsi="Arial" w:cs="Arial"/>
                <w:sz w:val="16"/>
                <w:lang w:val="es-PE"/>
              </w:rPr>
              <w:t>tres</w:t>
            </w:r>
            <w:r w:rsidR="00C45CF7">
              <w:rPr>
                <w:rFonts w:ascii="Arial" w:hAnsi="Arial" w:cs="Arial"/>
                <w:sz w:val="16"/>
                <w:lang w:val="es-PE"/>
              </w:rPr>
              <w:t xml:space="preserve"> subproductos:</w:t>
            </w:r>
          </w:p>
          <w:p w:rsidR="00623D27" w:rsidRDefault="00623D27" w:rsidP="00623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6"/>
                <w:lang w:val="es-PE"/>
              </w:rPr>
            </w:pPr>
          </w:p>
          <w:p w:rsidR="00A764E3" w:rsidRDefault="00F527F4" w:rsidP="00A764E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F</w:t>
            </w:r>
            <w:r w:rsidR="00A764E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uncionalidad en el NSBR que permita </w:t>
            </w:r>
            <w:r w:rsidR="001D4EEA">
              <w:rPr>
                <w:rFonts w:ascii="Arial" w:eastAsia="Times New Roman" w:hAnsi="Arial" w:cs="Arial"/>
                <w:bCs/>
                <w:sz w:val="16"/>
                <w:szCs w:val="16"/>
              </w:rPr>
              <w:t>obtener el reporte de conciliación de solicitudes de bonos de reconocimiento anotados en Cavali, distinguiéndose por serie y estado.</w:t>
            </w:r>
          </w:p>
          <w:p w:rsidR="00F527F4" w:rsidRDefault="00F527F4" w:rsidP="00A764E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Modificación de funcionalidad de generación de resolución de Gerencia General referida a emisión de títulos y constancias de bonos de reconocimiento, para que se trabajen con un solo número.</w:t>
            </w:r>
          </w:p>
          <w:p w:rsidR="00F527F4" w:rsidRDefault="00E15720" w:rsidP="00A764E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Adaptación</w:t>
            </w:r>
            <w:r w:rsidR="00182BC8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de funcionalidad de generación de NRD para que permita trabajar con un mismo número de resolución de Gerencia General.</w:t>
            </w:r>
          </w:p>
          <w:p w:rsidR="00CC04CE" w:rsidRPr="00990F92" w:rsidRDefault="00CC04CE" w:rsidP="00AD691F">
            <w:pPr>
              <w:pStyle w:val="Prrafodelista"/>
              <w:jc w:val="both"/>
              <w:rPr>
                <w:rFonts w:ascii="Verdana" w:hAnsi="Verdana"/>
                <w:bCs/>
                <w:sz w:val="14"/>
                <w:szCs w:val="18"/>
                <w:lang w:val="es-MX"/>
              </w:rPr>
            </w:pPr>
          </w:p>
        </w:tc>
      </w:tr>
    </w:tbl>
    <w:p w:rsidR="00065CC8" w:rsidRPr="00990F92" w:rsidRDefault="00065CC8" w:rsidP="00C158BC">
      <w:pPr>
        <w:pStyle w:val="Textoindependiente"/>
        <w:rPr>
          <w:rFonts w:ascii="Verdana" w:hAnsi="Verdana"/>
          <w:sz w:val="14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693"/>
        <w:gridCol w:w="1028"/>
        <w:gridCol w:w="3650"/>
      </w:tblGrid>
      <w:tr w:rsidR="00D405F8" w:rsidRPr="007D1097" w:rsidTr="00BE75AF">
        <w:trPr>
          <w:trHeight w:val="284"/>
          <w:jc w:val="center"/>
        </w:trPr>
        <w:tc>
          <w:tcPr>
            <w:tcW w:w="9001" w:type="dxa"/>
            <w:gridSpan w:val="4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D405F8" w:rsidRPr="00990F92" w:rsidRDefault="00D405F8" w:rsidP="00D405F8">
            <w:pPr>
              <w:pStyle w:val="Textoindependiente"/>
              <w:rPr>
                <w:rFonts w:ascii="Verdana" w:hAnsi="Verdana"/>
                <w:b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Definición</w:t>
            </w:r>
            <w:r w:rsidR="00681778"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 xml:space="preserve"> de Requerimientos del Proyecto</w:t>
            </w:r>
          </w:p>
        </w:tc>
      </w:tr>
      <w:tr w:rsidR="00D405F8" w:rsidRPr="00990F92" w:rsidTr="00BE75AF">
        <w:trPr>
          <w:trHeight w:val="260"/>
          <w:jc w:val="center"/>
        </w:trPr>
        <w:tc>
          <w:tcPr>
            <w:tcW w:w="1630" w:type="dxa"/>
            <w:shd w:val="clear" w:color="auto" w:fill="E0E0E0"/>
            <w:vAlign w:val="center"/>
          </w:tcPr>
          <w:p w:rsidR="00D405F8" w:rsidRPr="00990F92" w:rsidRDefault="00D405F8" w:rsidP="006E5529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Stakeholder</w:t>
            </w:r>
          </w:p>
        </w:tc>
        <w:tc>
          <w:tcPr>
            <w:tcW w:w="3721" w:type="dxa"/>
            <w:gridSpan w:val="2"/>
            <w:shd w:val="clear" w:color="auto" w:fill="E0E0E0"/>
            <w:vAlign w:val="center"/>
          </w:tcPr>
          <w:p w:rsidR="00D405F8" w:rsidRPr="00990F92" w:rsidRDefault="00D405F8" w:rsidP="006E5529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Necesidades, deseos, o expectativas</w:t>
            </w:r>
          </w:p>
        </w:tc>
        <w:tc>
          <w:tcPr>
            <w:tcW w:w="3650" w:type="dxa"/>
            <w:shd w:val="clear" w:color="auto" w:fill="E0E0E0"/>
            <w:vAlign w:val="center"/>
          </w:tcPr>
          <w:p w:rsidR="00D405F8" w:rsidRPr="00990F92" w:rsidRDefault="00D405F8" w:rsidP="00496B09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 xml:space="preserve">Requerimientos </w:t>
            </w:r>
            <w:r w:rsidR="00496B09"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A</w:t>
            </w: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l Proyecto</w:t>
            </w:r>
          </w:p>
        </w:tc>
      </w:tr>
      <w:tr w:rsidR="00CE04E9" w:rsidRPr="007D1097" w:rsidTr="00BE75AF">
        <w:trPr>
          <w:trHeight w:val="555"/>
          <w:jc w:val="center"/>
        </w:trPr>
        <w:tc>
          <w:tcPr>
            <w:tcW w:w="1630" w:type="dxa"/>
          </w:tcPr>
          <w:p w:rsidR="00CE04E9" w:rsidRPr="00373D76" w:rsidRDefault="00ED77A8" w:rsidP="008619BE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73D76">
              <w:rPr>
                <w:rFonts w:ascii="Arial" w:hAnsi="Arial" w:cs="Arial"/>
                <w:i/>
                <w:sz w:val="16"/>
                <w:szCs w:val="16"/>
              </w:rPr>
              <w:t>Jefe de la Oficina</w:t>
            </w:r>
            <w:r w:rsidR="00841985" w:rsidRPr="00373D76">
              <w:rPr>
                <w:rFonts w:ascii="Arial" w:hAnsi="Arial" w:cs="Arial"/>
                <w:i/>
                <w:sz w:val="16"/>
                <w:szCs w:val="16"/>
              </w:rPr>
              <w:t>de Tecnologías de la</w:t>
            </w:r>
            <w:r w:rsidRPr="00373D76">
              <w:rPr>
                <w:rFonts w:ascii="Arial" w:hAnsi="Arial" w:cs="Arial"/>
                <w:i/>
                <w:sz w:val="16"/>
                <w:szCs w:val="16"/>
              </w:rPr>
              <w:t xml:space="preserve"> Información</w:t>
            </w:r>
          </w:p>
        </w:tc>
        <w:tc>
          <w:tcPr>
            <w:tcW w:w="3721" w:type="dxa"/>
            <w:gridSpan w:val="2"/>
          </w:tcPr>
          <w:p w:rsidR="00712654" w:rsidRPr="00373D76" w:rsidRDefault="0079087F" w:rsidP="00E417DC">
            <w:pPr>
              <w:pStyle w:val="Textoindependiente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Implementar </w:t>
            </w:r>
            <w:r w:rsidR="00E417DC">
              <w:rPr>
                <w:rFonts w:ascii="Arial" w:hAnsi="Arial" w:cs="Arial"/>
                <w:sz w:val="16"/>
                <w:szCs w:val="16"/>
              </w:rPr>
              <w:t>en e</w:t>
            </w:r>
            <w:r>
              <w:rPr>
                <w:rFonts w:ascii="Arial" w:hAnsi="Arial" w:cs="Arial"/>
                <w:sz w:val="16"/>
                <w:szCs w:val="16"/>
              </w:rPr>
              <w:t xml:space="preserve">l NSBR </w:t>
            </w:r>
            <w:r w:rsidR="00E417DC">
              <w:rPr>
                <w:rFonts w:ascii="Arial" w:hAnsi="Arial" w:cs="Arial"/>
                <w:sz w:val="16"/>
                <w:szCs w:val="16"/>
              </w:rPr>
              <w:t xml:space="preserve">las funcionalidades </w:t>
            </w:r>
            <w:r>
              <w:rPr>
                <w:rFonts w:ascii="Arial" w:hAnsi="Arial" w:cs="Arial"/>
                <w:sz w:val="16"/>
                <w:szCs w:val="16"/>
              </w:rPr>
              <w:t xml:space="preserve">solicitadas a la Oficina de Tecnologías de la Información por la subdirección </w:t>
            </w:r>
            <w:r w:rsidR="00E417DC">
              <w:rPr>
                <w:rFonts w:ascii="Arial" w:hAnsi="Arial" w:cs="Arial"/>
                <w:sz w:val="16"/>
                <w:szCs w:val="16"/>
              </w:rPr>
              <w:t>Pago de Prestaciones.</w:t>
            </w:r>
          </w:p>
        </w:tc>
        <w:tc>
          <w:tcPr>
            <w:tcW w:w="3650" w:type="dxa"/>
          </w:tcPr>
          <w:p w:rsidR="00CE04E9" w:rsidRPr="00990F92" w:rsidRDefault="00CE04E9" w:rsidP="008619BE">
            <w:pPr>
              <w:pStyle w:val="Textoindependiente"/>
              <w:jc w:val="both"/>
              <w:rPr>
                <w:rFonts w:ascii="Verdana" w:hAnsi="Verdana"/>
                <w:sz w:val="14"/>
                <w:szCs w:val="18"/>
                <w:highlight w:val="yellow"/>
              </w:rPr>
            </w:pPr>
          </w:p>
        </w:tc>
      </w:tr>
      <w:tr w:rsidR="00BE75AF" w:rsidRPr="007D1097" w:rsidTr="00BE75AF">
        <w:trPr>
          <w:trHeight w:val="555"/>
          <w:jc w:val="center"/>
        </w:trPr>
        <w:tc>
          <w:tcPr>
            <w:tcW w:w="1630" w:type="dxa"/>
          </w:tcPr>
          <w:p w:rsidR="00BE75AF" w:rsidRPr="00373D76" w:rsidRDefault="00BE75AF" w:rsidP="00E417DC">
            <w:pPr>
              <w:pStyle w:val="Textoindependiente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Subdirector de </w:t>
            </w:r>
            <w:r w:rsidR="00E417DC">
              <w:rPr>
                <w:rFonts w:ascii="Arial" w:hAnsi="Arial" w:cs="Arial"/>
                <w:i/>
                <w:sz w:val="16"/>
                <w:szCs w:val="16"/>
              </w:rPr>
              <w:t>Pago de Prestaciones</w:t>
            </w:r>
          </w:p>
        </w:tc>
        <w:tc>
          <w:tcPr>
            <w:tcW w:w="3721" w:type="dxa"/>
            <w:gridSpan w:val="2"/>
          </w:tcPr>
          <w:p w:rsidR="00BE75AF" w:rsidRDefault="00E417DC" w:rsidP="00E417DC">
            <w:pPr>
              <w:pStyle w:val="Textoindependiente"/>
              <w:ind w:left="391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Contar con un reporte automático en el NSBR que les permita informar la conciliación de las solicitudes de bonos de reconocimiento anotados en Cavali</w:t>
            </w:r>
          </w:p>
        </w:tc>
        <w:tc>
          <w:tcPr>
            <w:tcW w:w="3650" w:type="dxa"/>
          </w:tcPr>
          <w:p w:rsidR="00BE75AF" w:rsidRPr="00990F92" w:rsidRDefault="00BE75AF" w:rsidP="008619BE">
            <w:pPr>
              <w:pStyle w:val="Textoindependiente"/>
              <w:jc w:val="both"/>
              <w:rPr>
                <w:rFonts w:ascii="Verdana" w:hAnsi="Verdana"/>
                <w:sz w:val="14"/>
                <w:szCs w:val="18"/>
                <w:highlight w:val="yellow"/>
              </w:rPr>
            </w:pPr>
          </w:p>
        </w:tc>
      </w:tr>
      <w:tr w:rsidR="008A03DB" w:rsidRPr="00990F92" w:rsidTr="00BE75AF">
        <w:trPr>
          <w:trHeight w:val="284"/>
          <w:jc w:val="center"/>
        </w:trPr>
        <w:tc>
          <w:tcPr>
            <w:tcW w:w="9001" w:type="dxa"/>
            <w:gridSpan w:val="4"/>
            <w:shd w:val="clear" w:color="auto" w:fill="606060"/>
          </w:tcPr>
          <w:p w:rsidR="008A03DB" w:rsidRPr="00990F92" w:rsidRDefault="008A03DB" w:rsidP="008619BE">
            <w:pPr>
              <w:pStyle w:val="Textoindependiente"/>
              <w:jc w:val="both"/>
              <w:rPr>
                <w:rFonts w:ascii="Verdana" w:hAnsi="Verdana"/>
                <w:i/>
                <w:sz w:val="12"/>
                <w:szCs w:val="18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 xml:space="preserve">Beneficios del Proyecto: </w:t>
            </w:r>
          </w:p>
        </w:tc>
      </w:tr>
      <w:tr w:rsidR="008A03DB" w:rsidRPr="007D1097" w:rsidTr="00BE75AF">
        <w:trPr>
          <w:trHeight w:val="284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7DC" w:rsidRPr="00373D76" w:rsidRDefault="00E417DC" w:rsidP="00E417DC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Permitir a la subdirección  Pago de Prestaciones una mayor rapidez para informar la conciliación de registros anotados en Cavali.</w:t>
            </w:r>
          </w:p>
          <w:p w:rsidR="00E417DC" w:rsidRDefault="00E417DC" w:rsidP="00A06741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Reducir el riesgo de error al automatizar </w:t>
            </w:r>
            <w:r w:rsidR="005B7D4A">
              <w:rPr>
                <w:rFonts w:ascii="Arial" w:hAnsi="Arial" w:cs="Arial"/>
                <w:sz w:val="16"/>
                <w:szCs w:val="16"/>
                <w:lang w:val="es-ES"/>
              </w:rPr>
              <w:t>el reporte de conciliación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.</w:t>
            </w:r>
          </w:p>
          <w:p w:rsidR="00182BC8" w:rsidRDefault="00E417DC" w:rsidP="00182BC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Destinar las tareas del personal de mantenimiento de sistemas del NSBR a realizar otro tipo de mejoras solicitadas por las diferentes áreas de la ONP.</w:t>
            </w:r>
            <w:r w:rsidR="00182BC8">
              <w:rPr>
                <w:rFonts w:ascii="Arial" w:hAnsi="Arial" w:cs="Arial"/>
                <w:sz w:val="16"/>
                <w:szCs w:val="16"/>
                <w:lang w:val="es-ES"/>
              </w:rPr>
              <w:t xml:space="preserve"> Evitar duplicidad de trámite al contar con un mismo número de resolución de Gerencia General para emisión de constancias y de títulos de bonos de reconocimiento.</w:t>
            </w:r>
          </w:p>
          <w:p w:rsidR="00A06741" w:rsidRPr="00990F92" w:rsidRDefault="00A06741" w:rsidP="00AD691F">
            <w:pPr>
              <w:ind w:left="360"/>
              <w:jc w:val="both"/>
              <w:rPr>
                <w:rFonts w:ascii="Verdana" w:hAnsi="Verdana" w:cs="Arial"/>
                <w:sz w:val="14"/>
                <w:szCs w:val="18"/>
                <w:lang w:val="es-ES"/>
              </w:rPr>
            </w:pPr>
          </w:p>
        </w:tc>
      </w:tr>
      <w:tr w:rsidR="00BE75AF" w:rsidRPr="00F532B4" w:rsidTr="00BE75AF">
        <w:trPr>
          <w:trHeight w:val="284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:rsidR="00BE75AF" w:rsidRPr="00BE75AF" w:rsidRDefault="00BE75AF" w:rsidP="00BE75AF">
            <w:pPr>
              <w:tabs>
                <w:tab w:val="num" w:pos="360"/>
              </w:tabs>
              <w:ind w:left="360" w:hanging="36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E75AF">
              <w:rPr>
                <w:rFonts w:ascii="Arial" w:hAnsi="Arial" w:cs="Arial"/>
                <w:sz w:val="16"/>
                <w:szCs w:val="16"/>
                <w:lang w:val="es-ES"/>
              </w:rPr>
              <w:t>Responsable final del Proyecto</w:t>
            </w:r>
          </w:p>
        </w:tc>
      </w:tr>
      <w:tr w:rsidR="00BE75AF" w:rsidRPr="00F532B4" w:rsidTr="00BE75AF">
        <w:trPr>
          <w:cantSplit/>
          <w:trHeight w:val="260"/>
          <w:jc w:val="center"/>
        </w:trPr>
        <w:tc>
          <w:tcPr>
            <w:tcW w:w="1630" w:type="dxa"/>
            <w:vMerge w:val="restart"/>
            <w:shd w:val="clear" w:color="auto" w:fill="E0E0E0"/>
            <w:vAlign w:val="center"/>
          </w:tcPr>
          <w:p w:rsidR="00BE75AF" w:rsidRPr="00F532B4" w:rsidRDefault="00BE75AF" w:rsidP="0086736C">
            <w:pPr>
              <w:pStyle w:val="Textoindependiente"/>
              <w:rPr>
                <w:rFonts w:ascii="Verdana" w:hAnsi="Verdana"/>
                <w:smallCaps/>
                <w:sz w:val="18"/>
                <w:szCs w:val="18"/>
                <w:lang w:val="es-PE"/>
              </w:rPr>
            </w:pPr>
            <w:r w:rsidRPr="00F532B4"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  <w:t>Nombre</w:t>
            </w:r>
          </w:p>
        </w:tc>
        <w:tc>
          <w:tcPr>
            <w:tcW w:w="2693" w:type="dxa"/>
            <w:vMerge w:val="restart"/>
            <w:vAlign w:val="center"/>
          </w:tcPr>
          <w:p w:rsidR="00BE75AF" w:rsidRPr="00F532B4" w:rsidRDefault="00BE75AF" w:rsidP="0086736C">
            <w:pPr>
              <w:pStyle w:val="Textoindependiente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4678" w:type="dxa"/>
            <w:gridSpan w:val="2"/>
            <w:shd w:val="clear" w:color="auto" w:fill="E0E0E0"/>
            <w:vAlign w:val="center"/>
          </w:tcPr>
          <w:p w:rsidR="00BE75AF" w:rsidRPr="00F532B4" w:rsidRDefault="00BE75AF" w:rsidP="0086736C">
            <w:pPr>
              <w:pStyle w:val="Textoindependiente"/>
              <w:rPr>
                <w:rFonts w:ascii="Verdana" w:hAnsi="Verdana"/>
                <w:smallCaps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  <w:t>Datos referenciales</w:t>
            </w:r>
          </w:p>
        </w:tc>
      </w:tr>
      <w:tr w:rsidR="00BE75AF" w:rsidRPr="005C4E6C" w:rsidTr="00BE75AF">
        <w:trPr>
          <w:cantSplit/>
          <w:trHeight w:val="746"/>
          <w:jc w:val="center"/>
        </w:trPr>
        <w:tc>
          <w:tcPr>
            <w:tcW w:w="163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5AF" w:rsidRPr="00F532B4" w:rsidRDefault="00BE75AF" w:rsidP="0086736C">
            <w:pPr>
              <w:pStyle w:val="Textoindependiente"/>
              <w:rPr>
                <w:rFonts w:ascii="Verdana" w:hAnsi="Verdana"/>
                <w:smallCaps/>
                <w:sz w:val="18"/>
                <w:szCs w:val="18"/>
                <w:lang w:val="es-PE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BE75AF" w:rsidRPr="00F532B4" w:rsidRDefault="00BE75AF" w:rsidP="0086736C">
            <w:pPr>
              <w:pStyle w:val="Textoindependiente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:rsidR="00BE75AF" w:rsidRPr="00431EFD" w:rsidRDefault="00BE75AF" w:rsidP="0086736C">
            <w:pPr>
              <w:pStyle w:val="Textoindependiente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</w:tr>
    </w:tbl>
    <w:p w:rsidR="00492E5C" w:rsidRDefault="00492E5C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EA6B72" w:rsidRPr="00990F92" w:rsidRDefault="00EA6B72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EA6B72" w:rsidRDefault="00EA6B72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  <w:bookmarkStart w:id="0" w:name="_GoBack"/>
      <w:bookmarkEnd w:id="0"/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9D1F79" w:rsidRDefault="009D1F79" w:rsidP="00281933">
      <w:pPr>
        <w:pStyle w:val="Textoindependiente"/>
        <w:jc w:val="center"/>
        <w:rPr>
          <w:rFonts w:ascii="Verdana" w:hAnsi="Verdana"/>
          <w:sz w:val="14"/>
          <w:szCs w:val="18"/>
        </w:rPr>
      </w:pPr>
    </w:p>
    <w:p w:rsidR="006B4710" w:rsidRPr="00431EFD" w:rsidRDefault="006B4710" w:rsidP="00281933">
      <w:pPr>
        <w:pStyle w:val="Textoindependiente"/>
        <w:jc w:val="center"/>
        <w:rPr>
          <w:rFonts w:ascii="Verdana" w:hAnsi="Verdana"/>
          <w:sz w:val="14"/>
          <w:szCs w:val="18"/>
          <w:lang w:val="pt-BR"/>
        </w:rPr>
      </w:pPr>
    </w:p>
    <w:p w:rsidR="00373D76" w:rsidRPr="00431EFD" w:rsidRDefault="00373D76" w:rsidP="00281933">
      <w:pPr>
        <w:pStyle w:val="Textoindependiente"/>
        <w:jc w:val="center"/>
        <w:rPr>
          <w:rFonts w:ascii="Verdana" w:hAnsi="Verdana"/>
          <w:sz w:val="14"/>
          <w:szCs w:val="18"/>
          <w:lang w:val="pt-BR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 w:rsidR="00475448" w:rsidRPr="00990F92" w:rsidTr="00754C8A">
        <w:trPr>
          <w:cantSplit/>
          <w:trHeight w:val="260"/>
        </w:trPr>
        <w:tc>
          <w:tcPr>
            <w:tcW w:w="8931" w:type="dxa"/>
            <w:tcBorders>
              <w:bottom w:val="single" w:sz="4" w:space="0" w:color="auto"/>
            </w:tcBorders>
            <w:shd w:val="clear" w:color="auto" w:fill="606060"/>
          </w:tcPr>
          <w:p w:rsidR="00475448" w:rsidRPr="00990F92" w:rsidRDefault="00475448" w:rsidP="007B2231">
            <w:pPr>
              <w:pStyle w:val="Textoindependiente"/>
              <w:jc w:val="both"/>
              <w:rPr>
                <w:rFonts w:ascii="Verdana" w:hAnsi="Verdana"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Hitos del Proyecto</w:t>
            </w:r>
          </w:p>
        </w:tc>
      </w:tr>
      <w:tr w:rsidR="00C91125" w:rsidRPr="00990F92" w:rsidTr="00754C8A">
        <w:trPr>
          <w:cantSplit/>
          <w:trHeight w:val="255"/>
        </w:trPr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125" w:rsidRDefault="00C91125" w:rsidP="00610028">
            <w:pPr>
              <w:pStyle w:val="Textoindependiente"/>
              <w:jc w:val="both"/>
              <w:rPr>
                <w:rFonts w:ascii="Verdana" w:hAnsi="Verdana" w:cs="Arial"/>
                <w:sz w:val="14"/>
                <w:szCs w:val="18"/>
                <w:lang w:val="es-PE"/>
              </w:rPr>
            </w:pPr>
          </w:p>
          <w:p w:rsidR="00C40125" w:rsidRDefault="00C40125" w:rsidP="00610028">
            <w:pPr>
              <w:pStyle w:val="Textoindependiente"/>
              <w:jc w:val="both"/>
              <w:rPr>
                <w:rFonts w:ascii="Verdana" w:hAnsi="Verdana" w:cs="Arial"/>
                <w:sz w:val="14"/>
                <w:szCs w:val="18"/>
                <w:lang w:val="es-PE"/>
              </w:rPr>
            </w:pPr>
          </w:p>
          <w:tbl>
            <w:tblPr>
              <w:tblW w:w="885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  <w:gridCol w:w="1843"/>
              <w:gridCol w:w="1759"/>
              <w:gridCol w:w="1785"/>
            </w:tblGrid>
            <w:tr w:rsidR="00C40125" w:rsidRPr="00C40125" w:rsidTr="007477A6">
              <w:trPr>
                <w:trHeight w:val="600"/>
              </w:trPr>
              <w:tc>
                <w:tcPr>
                  <w:tcW w:w="3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C40125"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es-PE"/>
                    </w:rPr>
                    <w:t>HITO O EVENTO SIGNIFICATIVO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C40125"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es-PE"/>
                    </w:rPr>
                    <w:t>FECHA INICIO</w:t>
                  </w:r>
                </w:p>
              </w:tc>
              <w:tc>
                <w:tcPr>
                  <w:tcW w:w="17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C40125"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es-PE"/>
                    </w:rPr>
                    <w:t>FECHA FIN PREVISTA</w:t>
                  </w: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C40125">
                    <w:rPr>
                      <w:rFonts w:ascii="Verdana" w:hAnsi="Verdana"/>
                      <w:b/>
                      <w:bCs/>
                      <w:i/>
                      <w:iCs/>
                      <w:smallCaps/>
                      <w:color w:val="000000"/>
                      <w:sz w:val="16"/>
                      <w:szCs w:val="16"/>
                      <w:lang w:val="es-MX" w:eastAsia="es-PE"/>
                    </w:rPr>
                    <w:t>PERIODO (DIAS)</w:t>
                  </w:r>
                </w:p>
              </w:tc>
            </w:tr>
            <w:tr w:rsidR="00C40125" w:rsidRPr="00C40125" w:rsidTr="007477A6">
              <w:trPr>
                <w:trHeight w:val="210"/>
              </w:trPr>
              <w:tc>
                <w:tcPr>
                  <w:tcW w:w="3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40125" w:rsidRPr="00C40125" w:rsidRDefault="009D1F79" w:rsidP="00C45CF7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Puesta en Producción</w:t>
                  </w:r>
                  <w:r w:rsidR="00C45CF7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subproducto</w:t>
                  </w: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 xml:space="preserve"> 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40125" w:rsidRPr="00C40125" w:rsidRDefault="007477A6" w:rsidP="007477A6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10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</w:t>
                  </w:r>
                  <w:r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01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</w:t>
                  </w:r>
                  <w:r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201</w:t>
                  </w:r>
                  <w:r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4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40125" w:rsidRPr="00C40125" w:rsidRDefault="002B5A62" w:rsidP="009D1F7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14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/0</w:t>
                  </w:r>
                  <w:r w:rsidR="0028242F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2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/201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4</w:t>
                  </w: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  <w:tr w:rsidR="00C40125" w:rsidRPr="00C40125" w:rsidTr="007477A6">
              <w:trPr>
                <w:trHeight w:val="185"/>
              </w:trPr>
              <w:tc>
                <w:tcPr>
                  <w:tcW w:w="3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40125" w:rsidRPr="00C40125" w:rsidRDefault="00C45CF7" w:rsidP="00C4012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Puesta en Producciónsubproducto 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40125" w:rsidRPr="00C40125" w:rsidRDefault="007477A6" w:rsidP="007477A6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10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</w:t>
                  </w:r>
                  <w:r w:rsidR="0028242F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02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/201</w:t>
                  </w:r>
                  <w:r w:rsidR="0028242F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4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40125" w:rsidRPr="00C40125" w:rsidRDefault="002B5A62" w:rsidP="0028242F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06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0</w:t>
                  </w:r>
                  <w:r w:rsidR="0028242F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3</w:t>
                  </w:r>
                  <w:r w:rsidR="00C40125" w:rsidRPr="00C40125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/201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eastAsia="es-PE"/>
                    </w:rPr>
                    <w:t>4</w:t>
                  </w: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  <w:tr w:rsidR="00C45CF7" w:rsidRPr="00C40125" w:rsidTr="0081016E">
              <w:trPr>
                <w:trHeight w:val="291"/>
              </w:trPr>
              <w:tc>
                <w:tcPr>
                  <w:tcW w:w="3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CF7" w:rsidRPr="00C40125" w:rsidRDefault="00C45CF7" w:rsidP="00C4012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Puesta en Producciónsubproducto 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45CF7" w:rsidRDefault="007477A6" w:rsidP="007477A6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28</w:t>
                  </w:r>
                  <w:r w:rsidR="00C45CF7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</w:t>
                  </w: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02</w:t>
                  </w:r>
                  <w:r w:rsidR="00C45CF7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/2014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45CF7" w:rsidRDefault="002B5A62" w:rsidP="002B5A62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26</w:t>
                  </w:r>
                  <w:r w:rsidR="00C45CF7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</w:t>
                  </w:r>
                  <w:r w:rsidR="007477A6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0</w:t>
                  </w: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3</w:t>
                  </w:r>
                  <w:r w:rsidR="00C45CF7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/2014</w:t>
                  </w:r>
                </w:p>
              </w:tc>
              <w:tc>
                <w:tcPr>
                  <w:tcW w:w="1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45CF7" w:rsidRPr="00C40125" w:rsidRDefault="00C45CF7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  <w:tr w:rsidR="00C40125" w:rsidRPr="00C40125" w:rsidTr="0081016E">
              <w:trPr>
                <w:trHeight w:val="126"/>
              </w:trPr>
              <w:tc>
                <w:tcPr>
                  <w:tcW w:w="3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40125" w:rsidRPr="00C40125" w:rsidRDefault="00353EFB" w:rsidP="00C4012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C40125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Estabilización / monitoreo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40125" w:rsidRPr="00C40125" w:rsidRDefault="007477A6" w:rsidP="007477A6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01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</w:t>
                  </w: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04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/2014</w:t>
                  </w:r>
                </w:p>
              </w:tc>
              <w:tc>
                <w:tcPr>
                  <w:tcW w:w="17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40125" w:rsidRPr="00C40125" w:rsidRDefault="0081016E" w:rsidP="0081016E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14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</w:t>
                  </w:r>
                  <w:r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04</w:t>
                  </w:r>
                  <w:r w:rsidR="009D1F79"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  <w:t>/2014</w:t>
                  </w:r>
                </w:p>
              </w:tc>
              <w:tc>
                <w:tcPr>
                  <w:tcW w:w="1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40125" w:rsidRPr="00C40125" w:rsidRDefault="00C40125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  <w:tr w:rsidR="007477A6" w:rsidRPr="00C40125" w:rsidTr="0081016E">
              <w:trPr>
                <w:trHeight w:val="126"/>
              </w:trPr>
              <w:tc>
                <w:tcPr>
                  <w:tcW w:w="3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477A6" w:rsidRPr="00C40125" w:rsidRDefault="007477A6" w:rsidP="00C40125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Cierre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477A6" w:rsidRDefault="0081016E" w:rsidP="00C45CF7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ins w:id="1" w:author="ptricaldi" w:date="2014-01-06T20:40:00Z">
                    <w:r>
                      <w:rPr>
                        <w:rFonts w:ascii="Verdana" w:hAnsi="Verdana" w:cs="Arial"/>
                        <w:sz w:val="16"/>
                        <w:szCs w:val="16"/>
                        <w:lang w:val="es-PE" w:eastAsia="es-PE"/>
                      </w:rPr>
                      <w:t>14/04/2014</w:t>
                    </w:r>
                  </w:ins>
                </w:p>
              </w:tc>
              <w:tc>
                <w:tcPr>
                  <w:tcW w:w="17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477A6" w:rsidRDefault="0081016E" w:rsidP="009D1F7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 w:cs="Arial"/>
                      <w:sz w:val="16"/>
                      <w:szCs w:val="16"/>
                      <w:lang w:val="es-PE" w:eastAsia="es-PE"/>
                    </w:rPr>
                  </w:pPr>
                  <w:ins w:id="2" w:author="ptricaldi" w:date="2014-01-06T20:41:00Z">
                    <w:r>
                      <w:rPr>
                        <w:rFonts w:ascii="Verdana" w:hAnsi="Verdana" w:cs="Arial"/>
                        <w:sz w:val="16"/>
                        <w:szCs w:val="16"/>
                        <w:lang w:val="es-PE" w:eastAsia="es-PE"/>
                      </w:rPr>
                      <w:t>22/04/2014</w:t>
                    </w:r>
                  </w:ins>
                </w:p>
              </w:tc>
              <w:tc>
                <w:tcPr>
                  <w:tcW w:w="1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477A6" w:rsidRPr="00C40125" w:rsidRDefault="007477A6" w:rsidP="00C40125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Verdana" w:hAnsi="Verdana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C40125" w:rsidRPr="00C40125" w:rsidRDefault="00C40125" w:rsidP="00610028">
            <w:pPr>
              <w:pStyle w:val="Textoindependiente"/>
              <w:jc w:val="both"/>
              <w:rPr>
                <w:rFonts w:ascii="Verdana" w:hAnsi="Verdana" w:cs="Arial"/>
                <w:sz w:val="16"/>
                <w:szCs w:val="16"/>
                <w:lang w:val="es-PE"/>
              </w:rPr>
            </w:pPr>
          </w:p>
          <w:p w:rsidR="00C91125" w:rsidRPr="00990F92" w:rsidRDefault="00C91125" w:rsidP="00610028">
            <w:pPr>
              <w:pStyle w:val="Textoindependiente"/>
              <w:jc w:val="both"/>
              <w:rPr>
                <w:rFonts w:ascii="Verdana" w:hAnsi="Verdana" w:cs="Arial"/>
                <w:sz w:val="14"/>
                <w:szCs w:val="18"/>
                <w:lang w:val="es-PE"/>
              </w:rPr>
            </w:pPr>
          </w:p>
        </w:tc>
      </w:tr>
      <w:tr w:rsidR="00C91125" w:rsidRPr="00990F92" w:rsidTr="00754C8A">
        <w:trPr>
          <w:cantSplit/>
          <w:trHeight w:val="284"/>
        </w:trPr>
        <w:tc>
          <w:tcPr>
            <w:tcW w:w="8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606060"/>
            <w:vAlign w:val="center"/>
          </w:tcPr>
          <w:p w:rsidR="00C91125" w:rsidRPr="00990F92" w:rsidRDefault="00C91125" w:rsidP="006B694A">
            <w:pPr>
              <w:pStyle w:val="Textoindependiente"/>
              <w:rPr>
                <w:rFonts w:ascii="Verdana" w:hAnsi="Verdana"/>
                <w:i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Exclusiones conocidas</w:t>
            </w:r>
          </w:p>
        </w:tc>
      </w:tr>
      <w:tr w:rsidR="00C91125" w:rsidRPr="007D1097" w:rsidTr="00754C8A">
        <w:trPr>
          <w:cantSplit/>
          <w:trHeight w:val="40"/>
        </w:trPr>
        <w:tc>
          <w:tcPr>
            <w:tcW w:w="8931" w:type="dxa"/>
            <w:tcBorders>
              <w:top w:val="single" w:sz="4" w:space="0" w:color="auto"/>
            </w:tcBorders>
          </w:tcPr>
          <w:p w:rsidR="00C91125" w:rsidRPr="00373D76" w:rsidRDefault="00A14DFD" w:rsidP="00E815A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PE"/>
              </w:rPr>
              <w:t>Implementación de otro tipo de funcionalidades referidas a la conciliación.</w:t>
            </w:r>
          </w:p>
        </w:tc>
      </w:tr>
      <w:tr w:rsidR="00C91125" w:rsidRPr="007D1097" w:rsidTr="00754C8A">
        <w:trPr>
          <w:cantSplit/>
          <w:trHeight w:val="37"/>
        </w:trPr>
        <w:tc>
          <w:tcPr>
            <w:tcW w:w="8931" w:type="dxa"/>
          </w:tcPr>
          <w:p w:rsidR="00C91125" w:rsidRPr="00373D76" w:rsidRDefault="00C91125" w:rsidP="00ED105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</w:tbl>
    <w:p w:rsidR="00D405F8" w:rsidRPr="00990F92" w:rsidRDefault="00D405F8">
      <w:pPr>
        <w:pStyle w:val="Textoindependiente"/>
        <w:jc w:val="both"/>
        <w:rPr>
          <w:rFonts w:ascii="Verdana" w:hAnsi="Verdana"/>
          <w:sz w:val="14"/>
          <w:szCs w:val="18"/>
        </w:rPr>
      </w:pPr>
    </w:p>
    <w:p w:rsidR="006F5151" w:rsidRPr="00990F92" w:rsidRDefault="006F5151">
      <w:pPr>
        <w:pStyle w:val="Textoindependiente"/>
        <w:jc w:val="both"/>
        <w:rPr>
          <w:rFonts w:ascii="Verdana" w:hAnsi="Verdana"/>
          <w:sz w:val="14"/>
          <w:szCs w:val="18"/>
        </w:rPr>
      </w:pPr>
    </w:p>
    <w:p w:rsidR="00475448" w:rsidRPr="00990F92" w:rsidRDefault="00475448">
      <w:pPr>
        <w:pStyle w:val="Textoindependiente"/>
        <w:jc w:val="both"/>
        <w:rPr>
          <w:rFonts w:ascii="Verdana" w:hAnsi="Verdana"/>
          <w:sz w:val="14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78"/>
      </w:tblGrid>
      <w:tr w:rsidR="00475448" w:rsidRPr="00FD28FD">
        <w:trPr>
          <w:cantSplit/>
          <w:trHeight w:val="284"/>
          <w:jc w:val="center"/>
        </w:trPr>
        <w:tc>
          <w:tcPr>
            <w:tcW w:w="9001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75448" w:rsidRPr="00990F92" w:rsidRDefault="00475448" w:rsidP="00B7338A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FFFFFF"/>
                <w:sz w:val="12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Supuestos del Proyecto</w:t>
            </w:r>
            <w:r w:rsidR="006B694A"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 xml:space="preserve">: </w:t>
            </w:r>
          </w:p>
        </w:tc>
      </w:tr>
      <w:tr w:rsidR="00475448" w:rsidRPr="007D1097">
        <w:trPr>
          <w:cantSplit/>
          <w:trHeight w:val="284"/>
          <w:jc w:val="center"/>
        </w:trPr>
        <w:tc>
          <w:tcPr>
            <w:tcW w:w="432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75448" w:rsidRPr="00990F92" w:rsidRDefault="00475448" w:rsidP="0061002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Internos a la Organización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75448" w:rsidRPr="00990F92" w:rsidRDefault="00475448" w:rsidP="0061002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Ambientales o Externos a la Organización</w:t>
            </w:r>
          </w:p>
        </w:tc>
      </w:tr>
      <w:tr w:rsidR="008E0D82" w:rsidRPr="007D1097" w:rsidTr="00353EFB">
        <w:trPr>
          <w:cantSplit/>
          <w:trHeight w:val="227"/>
          <w:jc w:val="center"/>
        </w:trPr>
        <w:tc>
          <w:tcPr>
            <w:tcW w:w="4323" w:type="dxa"/>
          </w:tcPr>
          <w:p w:rsidR="008E0D82" w:rsidRPr="00373D76" w:rsidRDefault="00353EFB" w:rsidP="006B4710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Definición de</w:t>
            </w:r>
            <w:r w:rsidR="00A14DFD">
              <w:rPr>
                <w:rFonts w:ascii="Arial" w:hAnsi="Arial" w:cs="Arial"/>
                <w:sz w:val="16"/>
                <w:szCs w:val="16"/>
              </w:rPr>
              <w:t xml:space="preserve"> las reglas de negocio que se requieren para ejecutar la conciliación.</w:t>
            </w:r>
          </w:p>
        </w:tc>
        <w:tc>
          <w:tcPr>
            <w:tcW w:w="4678" w:type="dxa"/>
          </w:tcPr>
          <w:p w:rsidR="008E0D82" w:rsidRPr="00990F92" w:rsidRDefault="008E0D82" w:rsidP="00610028">
            <w:pPr>
              <w:pStyle w:val="Textoindependiente"/>
              <w:jc w:val="both"/>
              <w:rPr>
                <w:rFonts w:ascii="Verdana" w:hAnsi="Verdana"/>
                <w:sz w:val="14"/>
                <w:szCs w:val="18"/>
              </w:rPr>
            </w:pPr>
          </w:p>
        </w:tc>
      </w:tr>
      <w:tr w:rsidR="00353EFB" w:rsidRPr="007D1097" w:rsidTr="00B6787E">
        <w:trPr>
          <w:cantSplit/>
          <w:trHeight w:val="227"/>
          <w:jc w:val="center"/>
        </w:trPr>
        <w:tc>
          <w:tcPr>
            <w:tcW w:w="4323" w:type="dxa"/>
          </w:tcPr>
          <w:p w:rsidR="00353EFB" w:rsidRDefault="00B6787E" w:rsidP="006B4710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Definición del proceso que se requiere para contar con una sola resolución de gerencia general</w:t>
            </w:r>
          </w:p>
        </w:tc>
        <w:tc>
          <w:tcPr>
            <w:tcW w:w="4678" w:type="dxa"/>
          </w:tcPr>
          <w:p w:rsidR="00353EFB" w:rsidRPr="00990F92" w:rsidRDefault="00353EFB" w:rsidP="00610028">
            <w:pPr>
              <w:pStyle w:val="Textoindependiente"/>
              <w:jc w:val="both"/>
              <w:rPr>
                <w:rFonts w:ascii="Verdana" w:hAnsi="Verdana"/>
                <w:sz w:val="14"/>
                <w:szCs w:val="18"/>
              </w:rPr>
            </w:pPr>
          </w:p>
        </w:tc>
      </w:tr>
      <w:tr w:rsidR="00B6787E" w:rsidRPr="007D1097">
        <w:trPr>
          <w:cantSplit/>
          <w:trHeight w:val="227"/>
          <w:jc w:val="center"/>
        </w:trPr>
        <w:tc>
          <w:tcPr>
            <w:tcW w:w="4323" w:type="dxa"/>
            <w:tcBorders>
              <w:bottom w:val="single" w:sz="4" w:space="0" w:color="auto"/>
            </w:tcBorders>
          </w:tcPr>
          <w:p w:rsidR="00B6787E" w:rsidRDefault="00B6787E" w:rsidP="006B4710">
            <w:pPr>
              <w:pStyle w:val="Textoindependient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Participación oportuna de los líderes usuarios a cargo de las definiciones y pruebas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6787E" w:rsidRPr="00990F92" w:rsidRDefault="00B6787E" w:rsidP="00610028">
            <w:pPr>
              <w:pStyle w:val="Textoindependiente"/>
              <w:jc w:val="both"/>
              <w:rPr>
                <w:rFonts w:ascii="Verdana" w:hAnsi="Verdana"/>
                <w:sz w:val="14"/>
                <w:szCs w:val="18"/>
              </w:rPr>
            </w:pPr>
          </w:p>
        </w:tc>
      </w:tr>
    </w:tbl>
    <w:p w:rsidR="00475448" w:rsidRPr="00990F92" w:rsidRDefault="00475448">
      <w:pPr>
        <w:pStyle w:val="Textoindependiente"/>
        <w:jc w:val="both"/>
        <w:rPr>
          <w:rFonts w:ascii="Verdana" w:hAnsi="Verdana"/>
          <w:sz w:val="14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713"/>
      </w:tblGrid>
      <w:tr w:rsidR="00475448" w:rsidRPr="00990F92" w:rsidTr="00C241C0">
        <w:trPr>
          <w:cantSplit/>
          <w:trHeight w:val="284"/>
          <w:jc w:val="center"/>
        </w:trPr>
        <w:tc>
          <w:tcPr>
            <w:tcW w:w="9036" w:type="dxa"/>
            <w:gridSpan w:val="2"/>
            <w:shd w:val="clear" w:color="auto" w:fill="606060"/>
            <w:vAlign w:val="center"/>
          </w:tcPr>
          <w:p w:rsidR="00475448" w:rsidRPr="00990F92" w:rsidRDefault="00475448" w:rsidP="00B7338A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FFFFFF"/>
                <w:sz w:val="12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Restricciones del Proyecto</w:t>
            </w:r>
            <w:r w:rsidR="006B694A"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 xml:space="preserve">: </w:t>
            </w:r>
          </w:p>
        </w:tc>
      </w:tr>
      <w:tr w:rsidR="00475448" w:rsidRPr="007D1097" w:rsidTr="00C241C0">
        <w:trPr>
          <w:cantSplit/>
          <w:trHeight w:val="284"/>
          <w:jc w:val="center"/>
        </w:trPr>
        <w:tc>
          <w:tcPr>
            <w:tcW w:w="4323" w:type="dxa"/>
            <w:shd w:val="clear" w:color="auto" w:fill="E0E0E0"/>
            <w:vAlign w:val="center"/>
          </w:tcPr>
          <w:p w:rsidR="00475448" w:rsidRPr="00990F92" w:rsidRDefault="00475448" w:rsidP="0061002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Internos a la Organización</w:t>
            </w:r>
          </w:p>
        </w:tc>
        <w:tc>
          <w:tcPr>
            <w:tcW w:w="4713" w:type="dxa"/>
            <w:shd w:val="clear" w:color="auto" w:fill="E0E0E0"/>
            <w:vAlign w:val="center"/>
          </w:tcPr>
          <w:p w:rsidR="00475448" w:rsidRPr="00990F92" w:rsidRDefault="00475448" w:rsidP="00610028">
            <w:pPr>
              <w:pStyle w:val="Textoindependiente"/>
              <w:jc w:val="center"/>
              <w:rPr>
                <w:rFonts w:ascii="Verdana" w:hAnsi="Verdana"/>
                <w:b/>
                <w:smallCaps/>
                <w:sz w:val="14"/>
                <w:szCs w:val="18"/>
              </w:rPr>
            </w:pPr>
            <w:r w:rsidRPr="00990F92">
              <w:rPr>
                <w:rFonts w:ascii="Verdana" w:hAnsi="Verdana"/>
                <w:b/>
                <w:i/>
                <w:smallCaps/>
                <w:sz w:val="14"/>
                <w:szCs w:val="18"/>
              </w:rPr>
              <w:t>Ambientales o Externos a la Organización</w:t>
            </w:r>
          </w:p>
        </w:tc>
      </w:tr>
      <w:tr w:rsidR="008E0D82" w:rsidRPr="007D1097" w:rsidTr="00C241C0">
        <w:trPr>
          <w:cantSplit/>
          <w:trHeight w:val="227"/>
          <w:jc w:val="center"/>
        </w:trPr>
        <w:tc>
          <w:tcPr>
            <w:tcW w:w="4323" w:type="dxa"/>
          </w:tcPr>
          <w:p w:rsidR="008E0D82" w:rsidRPr="00373D76" w:rsidRDefault="00353EFB" w:rsidP="005C4E6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Fecha de implementación y estabilización de las mejoras: 31/03/2014</w:t>
            </w:r>
          </w:p>
        </w:tc>
        <w:tc>
          <w:tcPr>
            <w:tcW w:w="4713" w:type="dxa"/>
          </w:tcPr>
          <w:p w:rsidR="008E0D82" w:rsidRPr="00990F92" w:rsidRDefault="008E0D82" w:rsidP="00610028">
            <w:pPr>
              <w:pStyle w:val="Textoindependiente"/>
              <w:jc w:val="both"/>
              <w:rPr>
                <w:rFonts w:ascii="Verdana" w:hAnsi="Verdana"/>
                <w:sz w:val="14"/>
                <w:szCs w:val="18"/>
                <w:lang w:val="es-ES"/>
              </w:rPr>
            </w:pPr>
          </w:p>
        </w:tc>
      </w:tr>
    </w:tbl>
    <w:p w:rsidR="00120137" w:rsidRPr="00990F92" w:rsidRDefault="00120137">
      <w:pPr>
        <w:pStyle w:val="Textoindependiente"/>
        <w:jc w:val="both"/>
        <w:rPr>
          <w:rFonts w:ascii="Verdana" w:hAnsi="Verdana"/>
          <w:sz w:val="14"/>
          <w:szCs w:val="18"/>
        </w:rPr>
      </w:pPr>
    </w:p>
    <w:p w:rsidR="00DC34BA" w:rsidRPr="00990F92" w:rsidRDefault="00DC34BA">
      <w:pPr>
        <w:pStyle w:val="Textoindependiente"/>
        <w:jc w:val="both"/>
        <w:rPr>
          <w:rFonts w:ascii="Verdana" w:hAnsi="Verdana"/>
          <w:sz w:val="14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475448" w:rsidRPr="00990F92">
        <w:trPr>
          <w:cantSplit/>
          <w:trHeight w:val="284"/>
          <w:jc w:val="center"/>
        </w:trPr>
        <w:tc>
          <w:tcPr>
            <w:tcW w:w="9001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75448" w:rsidRPr="00990F92" w:rsidRDefault="00475448" w:rsidP="00475448">
            <w:pPr>
              <w:pStyle w:val="Textoindependiente"/>
              <w:rPr>
                <w:rFonts w:ascii="Verdana" w:hAnsi="Verdana"/>
                <w:smallCaps/>
                <w:color w:val="FFFFFF"/>
                <w:sz w:val="16"/>
              </w:rPr>
            </w:pPr>
            <w:r w:rsidRPr="00990F92">
              <w:rPr>
                <w:rFonts w:ascii="Verdana" w:hAnsi="Verdana"/>
                <w:b/>
                <w:smallCaps/>
                <w:color w:val="FFFFFF"/>
                <w:sz w:val="16"/>
              </w:rPr>
              <w:t>Principales Riesgos del Proyecto</w:t>
            </w:r>
          </w:p>
        </w:tc>
      </w:tr>
      <w:tr w:rsidR="008E0D82" w:rsidRPr="007D1097">
        <w:trPr>
          <w:cantSplit/>
          <w:trHeight w:val="227"/>
          <w:jc w:val="center"/>
        </w:trPr>
        <w:tc>
          <w:tcPr>
            <w:tcW w:w="9001" w:type="dxa"/>
            <w:tcBorders>
              <w:bottom w:val="single" w:sz="4" w:space="0" w:color="auto"/>
            </w:tcBorders>
          </w:tcPr>
          <w:p w:rsidR="001F6264" w:rsidRDefault="001F6264" w:rsidP="00BA63B6">
            <w:pPr>
              <w:tabs>
                <w:tab w:val="left" w:pos="1052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1F6264" w:rsidRPr="00373D76" w:rsidRDefault="00402E35" w:rsidP="00EA6B72">
            <w:pPr>
              <w:tabs>
                <w:tab w:val="left" w:pos="1052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 disponibilidad de personal</w:t>
            </w:r>
            <w:r w:rsidR="00353EFB">
              <w:rPr>
                <w:rFonts w:ascii="Arial" w:hAnsi="Arial" w:cs="Arial"/>
                <w:sz w:val="16"/>
                <w:szCs w:val="16"/>
                <w:lang w:val="es-ES"/>
              </w:rPr>
              <w:t xml:space="preserve"> usuario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en las fechas previstas de pruebas.</w:t>
            </w:r>
          </w:p>
        </w:tc>
      </w:tr>
    </w:tbl>
    <w:p w:rsidR="00475448" w:rsidRPr="00B00DF0" w:rsidRDefault="00475448">
      <w:pPr>
        <w:pStyle w:val="Textoindependiente"/>
        <w:jc w:val="both"/>
        <w:rPr>
          <w:rFonts w:ascii="Verdana" w:hAnsi="Verdana"/>
          <w:sz w:val="14"/>
          <w:szCs w:val="18"/>
          <w:lang w:val="es-PE"/>
        </w:rPr>
      </w:pPr>
    </w:p>
    <w:p w:rsidR="001E4CC3" w:rsidRPr="00990F92" w:rsidRDefault="001E4CC3">
      <w:pPr>
        <w:pStyle w:val="Textoindependiente"/>
        <w:jc w:val="both"/>
        <w:rPr>
          <w:rFonts w:ascii="Verdana" w:hAnsi="Verdana"/>
          <w:sz w:val="14"/>
          <w:szCs w:val="18"/>
        </w:rPr>
      </w:pPr>
    </w:p>
    <w:p w:rsidR="002B46C1" w:rsidRPr="00990F92" w:rsidRDefault="002B46C1">
      <w:pPr>
        <w:pStyle w:val="Textoindependiente"/>
        <w:jc w:val="both"/>
        <w:rPr>
          <w:rFonts w:ascii="Verdana" w:hAnsi="Verdana"/>
          <w:sz w:val="14"/>
          <w:szCs w:val="18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837455" w:rsidRPr="00990F92" w:rsidTr="004E0642">
        <w:trPr>
          <w:cantSplit/>
          <w:trHeight w:val="284"/>
          <w:jc w:val="center"/>
        </w:trPr>
        <w:tc>
          <w:tcPr>
            <w:tcW w:w="9001" w:type="dxa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837455" w:rsidRPr="00990F92" w:rsidRDefault="005877D1" w:rsidP="006F22C6">
            <w:pPr>
              <w:pStyle w:val="Textoindependiente"/>
              <w:jc w:val="center"/>
              <w:rPr>
                <w:rFonts w:ascii="Verdana" w:hAnsi="Verdana" w:cs="Arial"/>
                <w:color w:val="FFFFFF"/>
                <w:sz w:val="14"/>
                <w:szCs w:val="18"/>
                <w:u w:val="single"/>
              </w:rPr>
            </w:pPr>
            <w:r>
              <w:rPr>
                <w:rFonts w:ascii="Verdana" w:hAnsi="Verdana"/>
                <w:sz w:val="14"/>
                <w:szCs w:val="18"/>
              </w:rPr>
              <w:br w:type="page"/>
            </w:r>
            <w:r w:rsidR="00837455" w:rsidRPr="00990F92">
              <w:rPr>
                <w:rFonts w:ascii="Verdana" w:hAnsi="Verdana"/>
                <w:color w:val="FFFFFF"/>
                <w:sz w:val="16"/>
              </w:rPr>
              <w:t>APROBA</w:t>
            </w:r>
            <w:r w:rsidR="006F22C6" w:rsidRPr="00990F92">
              <w:rPr>
                <w:rFonts w:ascii="Verdana" w:hAnsi="Verdana"/>
                <w:color w:val="FFFFFF"/>
                <w:sz w:val="16"/>
              </w:rPr>
              <w:t>CION DEL ACTA</w:t>
            </w:r>
          </w:p>
        </w:tc>
      </w:tr>
      <w:tr w:rsidR="00837455" w:rsidRPr="00990F92" w:rsidTr="004362BE">
        <w:trPr>
          <w:cantSplit/>
          <w:trHeight w:val="695"/>
          <w:jc w:val="center"/>
        </w:trPr>
        <w:tc>
          <w:tcPr>
            <w:tcW w:w="9001" w:type="dxa"/>
          </w:tcPr>
          <w:p w:rsidR="004E0642" w:rsidRPr="00990F92" w:rsidRDefault="004E0642" w:rsidP="004E0642">
            <w:pPr>
              <w:rPr>
                <w:rFonts w:ascii="Verdana" w:hAnsi="Verdana" w:cs="Arial"/>
                <w:b/>
                <w:color w:val="000000"/>
                <w:sz w:val="14"/>
                <w:szCs w:val="18"/>
                <w:lang w:val="es-ES"/>
              </w:rPr>
            </w:pPr>
            <w:r w:rsidRPr="00990F92">
              <w:rPr>
                <w:rFonts w:ascii="Verdana" w:hAnsi="Verdana" w:cs="Arial"/>
                <w:b/>
                <w:color w:val="000000"/>
                <w:sz w:val="14"/>
                <w:szCs w:val="18"/>
                <w:lang w:val="es-ES"/>
              </w:rPr>
              <w:t>Nombre del Patrocinador del Proyecto</w:t>
            </w:r>
            <w:r w:rsidR="00C91125" w:rsidRPr="00990F92">
              <w:rPr>
                <w:rFonts w:ascii="Verdana" w:hAnsi="Verdana" w:cs="Arial"/>
                <w:b/>
                <w:color w:val="000000"/>
                <w:sz w:val="14"/>
                <w:szCs w:val="18"/>
                <w:lang w:val="es-ES"/>
              </w:rPr>
              <w:t xml:space="preserve">: ALFREDO TORRES CALDERON HUERTAS </w:t>
            </w:r>
            <w:r w:rsidR="005C4E6C">
              <w:rPr>
                <w:rFonts w:ascii="Verdana" w:hAnsi="Verdana" w:cs="Arial"/>
                <w:b/>
                <w:color w:val="000000"/>
                <w:sz w:val="14"/>
                <w:szCs w:val="18"/>
                <w:lang w:val="es-ES"/>
              </w:rPr>
              <w:t>-</w:t>
            </w:r>
            <w:r w:rsidR="00C91125" w:rsidRPr="00990F92">
              <w:rPr>
                <w:rFonts w:ascii="Verdana" w:hAnsi="Verdana" w:cs="Arial"/>
                <w:b/>
                <w:color w:val="000000"/>
                <w:sz w:val="14"/>
                <w:szCs w:val="18"/>
                <w:lang w:val="es-ES"/>
              </w:rPr>
              <w:t xml:space="preserve"> Jefe de la OTI</w:t>
            </w:r>
          </w:p>
          <w:p w:rsidR="00790E15" w:rsidRPr="00990F92" w:rsidRDefault="00790E15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065CC8" w:rsidRPr="00990F92" w:rsidRDefault="00065CC8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3A3700" w:rsidRPr="00990F92" w:rsidRDefault="003A3700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3A3700" w:rsidRPr="00990F92" w:rsidRDefault="003A3700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4E0642" w:rsidRPr="00990F92" w:rsidRDefault="004E0642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  <w:r w:rsidRPr="00990F92"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  <w:t>Firma del Patrocinador del Proyecto: ___________________________</w:t>
            </w:r>
          </w:p>
          <w:p w:rsidR="003A3700" w:rsidRPr="00990F92" w:rsidRDefault="003A3700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4E0642" w:rsidRPr="00990F92" w:rsidRDefault="004E0642" w:rsidP="004E0642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  <w:r w:rsidRPr="00990F92"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  <w:t>Fecha: ________________</w:t>
            </w:r>
          </w:p>
          <w:p w:rsidR="003A3700" w:rsidRPr="00990F92" w:rsidRDefault="003A3700" w:rsidP="003A3700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3A3700" w:rsidRPr="00990F92" w:rsidRDefault="003A3700" w:rsidP="003A3700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5877D1" w:rsidRDefault="005877D1" w:rsidP="004362B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 w:cs="Arial"/>
                <w:b/>
                <w:sz w:val="14"/>
                <w:szCs w:val="18"/>
                <w:lang w:val="es-PE"/>
              </w:rPr>
            </w:pPr>
            <w:r w:rsidRPr="005877D1">
              <w:rPr>
                <w:rFonts w:ascii="Verdana" w:hAnsi="Verdana" w:cs="Arial"/>
                <w:b/>
                <w:sz w:val="14"/>
                <w:szCs w:val="18"/>
                <w:lang w:val="es-PE"/>
              </w:rPr>
              <w:t xml:space="preserve">Nombre del especialista de TI del proyecto: </w:t>
            </w:r>
          </w:p>
          <w:p w:rsidR="005877D1" w:rsidRDefault="005877D1" w:rsidP="004362B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 w:cs="Arial"/>
                <w:b/>
                <w:sz w:val="14"/>
                <w:szCs w:val="18"/>
                <w:lang w:val="es-PE"/>
              </w:rPr>
            </w:pPr>
          </w:p>
          <w:p w:rsidR="005877D1" w:rsidRDefault="005877D1" w:rsidP="004362B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 w:cs="Arial"/>
                <w:b/>
                <w:sz w:val="14"/>
                <w:szCs w:val="18"/>
                <w:lang w:val="es-PE"/>
              </w:rPr>
            </w:pPr>
          </w:p>
          <w:p w:rsidR="005877D1" w:rsidRDefault="005877D1" w:rsidP="004362B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 w:cs="Arial"/>
                <w:b/>
                <w:sz w:val="14"/>
                <w:szCs w:val="18"/>
                <w:lang w:val="es-PE"/>
              </w:rPr>
            </w:pPr>
          </w:p>
          <w:p w:rsidR="005877D1" w:rsidRPr="005877D1" w:rsidRDefault="005877D1" w:rsidP="004362B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 w:cs="Arial"/>
                <w:b/>
                <w:sz w:val="14"/>
                <w:szCs w:val="18"/>
                <w:lang w:val="es-PE"/>
              </w:rPr>
            </w:pPr>
          </w:p>
          <w:p w:rsidR="005877D1" w:rsidRPr="00990F92" w:rsidRDefault="005877D1" w:rsidP="005877D1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  <w:r w:rsidRPr="00990F92"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  <w:t xml:space="preserve">Firma del </w:t>
            </w:r>
            <w: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  <w:t>especialista TI</w:t>
            </w:r>
            <w:r w:rsidRPr="00990F92"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  <w:t xml:space="preserve"> del Proyecto: ___________________________</w:t>
            </w:r>
          </w:p>
          <w:p w:rsidR="005877D1" w:rsidRPr="00990F92" w:rsidRDefault="005877D1" w:rsidP="005877D1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5877D1" w:rsidRPr="00990F92" w:rsidRDefault="005877D1" w:rsidP="005877D1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  <w:r w:rsidRPr="00990F92"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  <w:t>Fecha: ________________</w:t>
            </w:r>
          </w:p>
          <w:p w:rsidR="005877D1" w:rsidRPr="00990F92" w:rsidRDefault="005877D1" w:rsidP="005877D1">
            <w:pPr>
              <w:rPr>
                <w:rFonts w:ascii="Verdana" w:hAnsi="Verdana" w:cs="Arial"/>
                <w:color w:val="000000"/>
                <w:sz w:val="14"/>
                <w:szCs w:val="18"/>
                <w:lang w:val="es-ES"/>
              </w:rPr>
            </w:pPr>
          </w:p>
          <w:p w:rsidR="004E0642" w:rsidRPr="00990F92" w:rsidRDefault="004E0642" w:rsidP="004362B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 w:cs="Arial"/>
                <w:sz w:val="14"/>
                <w:szCs w:val="18"/>
                <w:lang w:val="es-PE"/>
              </w:rPr>
            </w:pPr>
          </w:p>
        </w:tc>
      </w:tr>
    </w:tbl>
    <w:p w:rsidR="00C836FF" w:rsidRPr="00837455" w:rsidRDefault="00C836FF" w:rsidP="00035976">
      <w:pPr>
        <w:pStyle w:val="Textoindependiente"/>
        <w:jc w:val="both"/>
        <w:rPr>
          <w:rFonts w:ascii="Verdana" w:hAnsi="Verdana"/>
          <w:sz w:val="18"/>
          <w:szCs w:val="18"/>
        </w:rPr>
      </w:pPr>
    </w:p>
    <w:sectPr w:rsidR="00C836FF" w:rsidRPr="00837455" w:rsidSect="00C836FF">
      <w:headerReference w:type="even" r:id="rId8"/>
      <w:headerReference w:type="default" r:id="rId9"/>
      <w:footerReference w:type="default" r:id="rId10"/>
      <w:pgSz w:w="11909" w:h="16834" w:code="9"/>
      <w:pgMar w:top="1276" w:right="1418" w:bottom="709" w:left="1418" w:header="720" w:footer="4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1AF" w:rsidRDefault="004361AF" w:rsidP="008629D0">
      <w:pPr>
        <w:pStyle w:val="Textoindependiente"/>
      </w:pPr>
      <w:r>
        <w:separator/>
      </w:r>
    </w:p>
  </w:endnote>
  <w:endnote w:type="continuationSeparator" w:id="0">
    <w:p w:rsidR="004361AF" w:rsidRDefault="004361A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11" w:type="dxa"/>
      <w:tblInd w:w="190" w:type="dxa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77"/>
      <w:gridCol w:w="1134"/>
    </w:tblGrid>
    <w:tr w:rsidR="001E3CC5" w:rsidRPr="00C836FF" w:rsidTr="00740651">
      <w:trPr>
        <w:trHeight w:val="290"/>
      </w:trPr>
      <w:tc>
        <w:tcPr>
          <w:tcW w:w="7677" w:type="dxa"/>
          <w:tcBorders>
            <w:top w:val="nil"/>
          </w:tcBorders>
          <w:vAlign w:val="center"/>
        </w:tcPr>
        <w:p w:rsidR="001E3CC5" w:rsidRPr="00C836FF" w:rsidRDefault="00DD4B1B" w:rsidP="004362BE">
          <w:pPr>
            <w:pStyle w:val="Piedepgina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cliente</w:t>
          </w:r>
          <w:r w:rsidR="001E3CC5" w:rsidRPr="00C836FF">
            <w:rPr>
              <w:rFonts w:cs="Arial"/>
              <w:sz w:val="14"/>
              <w:szCs w:val="14"/>
            </w:rPr>
            <w:t xml:space="preserve"> - PROJECT CHARTER</w:t>
          </w:r>
        </w:p>
      </w:tc>
      <w:tc>
        <w:tcPr>
          <w:tcW w:w="1134" w:type="dxa"/>
          <w:tcBorders>
            <w:top w:val="nil"/>
          </w:tcBorders>
          <w:vAlign w:val="center"/>
        </w:tcPr>
        <w:p w:rsidR="001E3CC5" w:rsidRPr="00C836FF" w:rsidRDefault="001E3CC5" w:rsidP="004362BE">
          <w:pPr>
            <w:pStyle w:val="Piedepgina"/>
            <w:rPr>
              <w:rFonts w:cs="Arial"/>
              <w:sz w:val="18"/>
              <w:szCs w:val="18"/>
              <w:lang w:val="es-MX"/>
            </w:rPr>
          </w:pPr>
          <w:r w:rsidRPr="00C836FF">
            <w:rPr>
              <w:rFonts w:cs="Arial"/>
              <w:sz w:val="18"/>
              <w:szCs w:val="18"/>
              <w:lang w:val="es-MX"/>
            </w:rPr>
            <w:t xml:space="preserve">Página 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begin"/>
          </w:r>
          <w:r w:rsidRPr="00C836FF">
            <w:rPr>
              <w:rFonts w:cs="Arial"/>
              <w:sz w:val="18"/>
              <w:szCs w:val="18"/>
              <w:lang w:val="es-MX"/>
            </w:rPr>
            <w:instrText xml:space="preserve"> PAGE </w:instrTex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separate"/>
          </w:r>
          <w:r w:rsidR="00DD4B1B">
            <w:rPr>
              <w:rFonts w:cs="Arial"/>
              <w:noProof/>
              <w:sz w:val="18"/>
              <w:szCs w:val="18"/>
              <w:lang w:val="es-MX"/>
            </w:rPr>
            <w:t>2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end"/>
          </w:r>
          <w:r w:rsidRPr="00C836FF">
            <w:rPr>
              <w:rFonts w:cs="Arial"/>
              <w:sz w:val="18"/>
              <w:szCs w:val="18"/>
              <w:lang w:val="es-MX"/>
            </w:rPr>
            <w:t xml:space="preserve"> de 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begin"/>
          </w:r>
          <w:r w:rsidRPr="00C836FF">
            <w:rPr>
              <w:rFonts w:cs="Arial"/>
              <w:sz w:val="18"/>
              <w:szCs w:val="18"/>
              <w:lang w:val="es-MX"/>
            </w:rPr>
            <w:instrText xml:space="preserve"> NUMPAGES </w:instrTex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separate"/>
          </w:r>
          <w:r w:rsidR="00DD4B1B">
            <w:rPr>
              <w:rFonts w:cs="Arial"/>
              <w:noProof/>
              <w:sz w:val="18"/>
              <w:szCs w:val="18"/>
              <w:lang w:val="es-MX"/>
            </w:rPr>
            <w:t>2</w:t>
          </w:r>
          <w:r w:rsidR="005F6650" w:rsidRPr="00C836FF">
            <w:rPr>
              <w:rFonts w:cs="Arial"/>
              <w:sz w:val="18"/>
              <w:szCs w:val="18"/>
              <w:lang w:val="es-MX"/>
            </w:rPr>
            <w:fldChar w:fldCharType="end"/>
          </w:r>
        </w:p>
      </w:tc>
    </w:tr>
  </w:tbl>
  <w:p w:rsidR="001E3CC5" w:rsidRPr="00AF4459" w:rsidRDefault="00DD4B1B" w:rsidP="00AF4459">
    <w:pPr>
      <w:pStyle w:val="Piedepgina"/>
      <w:rPr>
        <w:sz w:val="14"/>
        <w:szCs w:val="14"/>
      </w:rPr>
    </w:pPr>
    <w:r>
      <w:rPr>
        <w:noProof/>
        <w:sz w:val="14"/>
        <w:szCs w:val="14"/>
        <w:lang w:val="es-ES"/>
      </w:rPr>
      <mc:AlternateContent>
        <mc:Choice Requires="wps">
          <w:drawing>
            <wp:anchor distT="4294967291" distB="4294967291" distL="114300" distR="114300" simplePos="0" relativeHeight="251657728" behindDoc="0" locked="0" layoutInCell="1" allowOverlap="1">
              <wp:simplePos x="0" y="0"/>
              <wp:positionH relativeFrom="column">
                <wp:posOffset>103505</wp:posOffset>
              </wp:positionH>
              <wp:positionV relativeFrom="paragraph">
                <wp:posOffset>43814</wp:posOffset>
              </wp:positionV>
              <wp:extent cx="8382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9044A" id="Line 1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8.15pt,3.45pt" to="74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Y8EgIAACc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"/>
          </w:pict>
        </mc:Fallback>
      </mc:AlternateContent>
    </w:r>
  </w:p>
  <w:p w:rsidR="001E3CC5" w:rsidRPr="00AF4459" w:rsidRDefault="001E3CC5" w:rsidP="00AF4459">
    <w:pPr>
      <w:rPr>
        <w:sz w:val="14"/>
        <w:szCs w:val="14"/>
      </w:rPr>
    </w:pPr>
    <w:r w:rsidRPr="00AF4459">
      <w:rPr>
        <w:sz w:val="14"/>
        <w:szCs w:val="14"/>
      </w:rPr>
      <w:t>(*) Visartodaslashojas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1AF" w:rsidRDefault="004361AF" w:rsidP="008629D0">
      <w:pPr>
        <w:pStyle w:val="Textoindependiente"/>
      </w:pPr>
      <w:r>
        <w:separator/>
      </w:r>
    </w:p>
  </w:footnote>
  <w:footnote w:type="continuationSeparator" w:id="0">
    <w:p w:rsidR="004361AF" w:rsidRDefault="004361A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CC5" w:rsidRDefault="005F665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3C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E3CC5" w:rsidRDefault="001E3CC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36"/>
      <w:gridCol w:w="3584"/>
      <w:gridCol w:w="2828"/>
    </w:tblGrid>
    <w:tr w:rsidR="001E3CC5" w:rsidRPr="007D1097" w:rsidTr="00472E04">
      <w:trPr>
        <w:trHeight w:val="455"/>
        <w:jc w:val="center"/>
      </w:trPr>
      <w:tc>
        <w:tcPr>
          <w:tcW w:w="2536" w:type="dxa"/>
          <w:shd w:val="clear" w:color="auto" w:fill="auto"/>
          <w:vAlign w:val="center"/>
        </w:tcPr>
        <w:p w:rsidR="001E3CC5" w:rsidRPr="001D1DC4" w:rsidRDefault="001E3CC5" w:rsidP="004362BE">
          <w:pPr>
            <w:pStyle w:val="Encabezado"/>
            <w:jc w:val="center"/>
            <w:rPr>
              <w:rFonts w:cs="Arial"/>
              <w:sz w:val="22"/>
              <w:szCs w:val="22"/>
            </w:rPr>
          </w:pPr>
        </w:p>
      </w:tc>
      <w:tc>
        <w:tcPr>
          <w:tcW w:w="3584" w:type="dxa"/>
          <w:shd w:val="clear" w:color="auto" w:fill="auto"/>
          <w:vAlign w:val="center"/>
        </w:tcPr>
        <w:p w:rsidR="001E3CC5" w:rsidRPr="007B06F5" w:rsidRDefault="00CA333C" w:rsidP="00C227D2">
          <w:pPr>
            <w:jc w:val="center"/>
            <w:rPr>
              <w:rFonts w:cs="Arial"/>
              <w:sz w:val="18"/>
              <w:szCs w:val="40"/>
              <w:highlight w:val="yellow"/>
              <w:lang w:val="es-ES"/>
            </w:rPr>
          </w:pPr>
          <w:r>
            <w:rPr>
              <w:rFonts w:cs="Arial"/>
              <w:sz w:val="18"/>
              <w:szCs w:val="40"/>
              <w:lang w:val="es-ES"/>
            </w:rPr>
            <w:t>IMPLEMENTAR MEJORAS A LA GENERACION DE RESOLUCIONES DE BONOS DE RECONOCIMIENTO</w:t>
          </w:r>
        </w:p>
      </w:tc>
      <w:tc>
        <w:tcPr>
          <w:tcW w:w="2828" w:type="dxa"/>
          <w:shd w:val="clear" w:color="auto" w:fill="auto"/>
          <w:vAlign w:val="center"/>
        </w:tcPr>
        <w:p w:rsidR="001E3CC5" w:rsidRPr="00A709BD" w:rsidRDefault="001E3CC5" w:rsidP="004362BE">
          <w:pPr>
            <w:pStyle w:val="Encabezado"/>
            <w:jc w:val="center"/>
            <w:rPr>
              <w:rFonts w:cs="Arial"/>
              <w:b/>
              <w:i/>
              <w:sz w:val="14"/>
              <w:szCs w:val="14"/>
              <w:lang w:val="es-ES"/>
            </w:rPr>
          </w:pPr>
          <w:r w:rsidRPr="00A709BD">
            <w:rPr>
              <w:rFonts w:cs="Arial"/>
              <w:b/>
              <w:i/>
              <w:sz w:val="14"/>
              <w:szCs w:val="14"/>
              <w:lang w:val="es-ES"/>
            </w:rPr>
            <w:t>OFICINA DE TECNOLOGÍAS DE LA INFORMACIÓN</w:t>
          </w:r>
        </w:p>
      </w:tc>
    </w:tr>
  </w:tbl>
  <w:p w:rsidR="001E3CC5" w:rsidRPr="00A709BD" w:rsidRDefault="001E3CC5" w:rsidP="00C836F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584F"/>
    <w:multiLevelType w:val="hybridMultilevel"/>
    <w:tmpl w:val="6A222F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7008"/>
    <w:multiLevelType w:val="hybridMultilevel"/>
    <w:tmpl w:val="8A0EC9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76138"/>
    <w:multiLevelType w:val="hybridMultilevel"/>
    <w:tmpl w:val="1956466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068C9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3582"/>
    <w:multiLevelType w:val="hybridMultilevel"/>
    <w:tmpl w:val="6818E032"/>
    <w:lvl w:ilvl="0" w:tplc="009A6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7C8D"/>
    <w:multiLevelType w:val="hybridMultilevel"/>
    <w:tmpl w:val="15FCE51A"/>
    <w:lvl w:ilvl="0" w:tplc="009A6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A5745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396" w:hanging="360"/>
      </w:pPr>
    </w:lvl>
    <w:lvl w:ilvl="1" w:tplc="280A0019" w:tentative="1">
      <w:start w:val="1"/>
      <w:numFmt w:val="lowerLetter"/>
      <w:lvlText w:val="%2."/>
      <w:lvlJc w:val="left"/>
      <w:pPr>
        <w:ind w:left="1116" w:hanging="360"/>
      </w:pPr>
    </w:lvl>
    <w:lvl w:ilvl="2" w:tplc="280A001B" w:tentative="1">
      <w:start w:val="1"/>
      <w:numFmt w:val="lowerRoman"/>
      <w:lvlText w:val="%3."/>
      <w:lvlJc w:val="right"/>
      <w:pPr>
        <w:ind w:left="1836" w:hanging="180"/>
      </w:pPr>
    </w:lvl>
    <w:lvl w:ilvl="3" w:tplc="280A000F" w:tentative="1">
      <w:start w:val="1"/>
      <w:numFmt w:val="decimal"/>
      <w:lvlText w:val="%4."/>
      <w:lvlJc w:val="left"/>
      <w:pPr>
        <w:ind w:left="2556" w:hanging="360"/>
      </w:pPr>
    </w:lvl>
    <w:lvl w:ilvl="4" w:tplc="280A0019" w:tentative="1">
      <w:start w:val="1"/>
      <w:numFmt w:val="lowerLetter"/>
      <w:lvlText w:val="%5."/>
      <w:lvlJc w:val="left"/>
      <w:pPr>
        <w:ind w:left="3276" w:hanging="360"/>
      </w:pPr>
    </w:lvl>
    <w:lvl w:ilvl="5" w:tplc="280A001B" w:tentative="1">
      <w:start w:val="1"/>
      <w:numFmt w:val="lowerRoman"/>
      <w:lvlText w:val="%6."/>
      <w:lvlJc w:val="right"/>
      <w:pPr>
        <w:ind w:left="3996" w:hanging="180"/>
      </w:pPr>
    </w:lvl>
    <w:lvl w:ilvl="6" w:tplc="280A000F" w:tentative="1">
      <w:start w:val="1"/>
      <w:numFmt w:val="decimal"/>
      <w:lvlText w:val="%7."/>
      <w:lvlJc w:val="left"/>
      <w:pPr>
        <w:ind w:left="4716" w:hanging="360"/>
      </w:pPr>
    </w:lvl>
    <w:lvl w:ilvl="7" w:tplc="280A0019" w:tentative="1">
      <w:start w:val="1"/>
      <w:numFmt w:val="lowerLetter"/>
      <w:lvlText w:val="%8."/>
      <w:lvlJc w:val="left"/>
      <w:pPr>
        <w:ind w:left="5436" w:hanging="360"/>
      </w:pPr>
    </w:lvl>
    <w:lvl w:ilvl="8" w:tplc="28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7" w15:restartNumberingAfterBreak="0">
    <w:nsid w:val="2C056F38"/>
    <w:multiLevelType w:val="hybridMultilevel"/>
    <w:tmpl w:val="128867A6"/>
    <w:lvl w:ilvl="0" w:tplc="2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2CB0284C"/>
    <w:multiLevelType w:val="hybridMultilevel"/>
    <w:tmpl w:val="4A806C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F081B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396" w:hanging="360"/>
      </w:pPr>
    </w:lvl>
    <w:lvl w:ilvl="1" w:tplc="280A0019" w:tentative="1">
      <w:start w:val="1"/>
      <w:numFmt w:val="lowerLetter"/>
      <w:lvlText w:val="%2."/>
      <w:lvlJc w:val="left"/>
      <w:pPr>
        <w:ind w:left="1116" w:hanging="360"/>
      </w:pPr>
    </w:lvl>
    <w:lvl w:ilvl="2" w:tplc="280A001B" w:tentative="1">
      <w:start w:val="1"/>
      <w:numFmt w:val="lowerRoman"/>
      <w:lvlText w:val="%3."/>
      <w:lvlJc w:val="right"/>
      <w:pPr>
        <w:ind w:left="1836" w:hanging="180"/>
      </w:pPr>
    </w:lvl>
    <w:lvl w:ilvl="3" w:tplc="280A000F" w:tentative="1">
      <w:start w:val="1"/>
      <w:numFmt w:val="decimal"/>
      <w:lvlText w:val="%4."/>
      <w:lvlJc w:val="left"/>
      <w:pPr>
        <w:ind w:left="2556" w:hanging="360"/>
      </w:pPr>
    </w:lvl>
    <w:lvl w:ilvl="4" w:tplc="280A0019" w:tentative="1">
      <w:start w:val="1"/>
      <w:numFmt w:val="lowerLetter"/>
      <w:lvlText w:val="%5."/>
      <w:lvlJc w:val="left"/>
      <w:pPr>
        <w:ind w:left="3276" w:hanging="360"/>
      </w:pPr>
    </w:lvl>
    <w:lvl w:ilvl="5" w:tplc="280A001B" w:tentative="1">
      <w:start w:val="1"/>
      <w:numFmt w:val="lowerRoman"/>
      <w:lvlText w:val="%6."/>
      <w:lvlJc w:val="right"/>
      <w:pPr>
        <w:ind w:left="3996" w:hanging="180"/>
      </w:pPr>
    </w:lvl>
    <w:lvl w:ilvl="6" w:tplc="280A000F" w:tentative="1">
      <w:start w:val="1"/>
      <w:numFmt w:val="decimal"/>
      <w:lvlText w:val="%7."/>
      <w:lvlJc w:val="left"/>
      <w:pPr>
        <w:ind w:left="4716" w:hanging="360"/>
      </w:pPr>
    </w:lvl>
    <w:lvl w:ilvl="7" w:tplc="280A0019" w:tentative="1">
      <w:start w:val="1"/>
      <w:numFmt w:val="lowerLetter"/>
      <w:lvlText w:val="%8."/>
      <w:lvlJc w:val="left"/>
      <w:pPr>
        <w:ind w:left="5436" w:hanging="360"/>
      </w:pPr>
    </w:lvl>
    <w:lvl w:ilvl="8" w:tplc="28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0" w15:restartNumberingAfterBreak="0">
    <w:nsid w:val="3C5B29DD"/>
    <w:multiLevelType w:val="hybridMultilevel"/>
    <w:tmpl w:val="A244B83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D3E0C8E"/>
    <w:multiLevelType w:val="hybridMultilevel"/>
    <w:tmpl w:val="91E8D416"/>
    <w:lvl w:ilvl="0" w:tplc="28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2" w15:restartNumberingAfterBreak="0">
    <w:nsid w:val="4E747D99"/>
    <w:multiLevelType w:val="hybridMultilevel"/>
    <w:tmpl w:val="71B0E6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AA6B31"/>
    <w:multiLevelType w:val="hybridMultilevel"/>
    <w:tmpl w:val="1AC8D03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7B3377"/>
    <w:multiLevelType w:val="hybridMultilevel"/>
    <w:tmpl w:val="1B4C8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70082"/>
    <w:multiLevelType w:val="hybridMultilevel"/>
    <w:tmpl w:val="6A222F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3875"/>
    <w:multiLevelType w:val="hybridMultilevel"/>
    <w:tmpl w:val="83F269E8"/>
    <w:lvl w:ilvl="0" w:tplc="280A0015">
      <w:start w:val="1"/>
      <w:numFmt w:val="upperLetter"/>
      <w:lvlText w:val="%1."/>
      <w:lvlJc w:val="left"/>
      <w:pPr>
        <w:ind w:left="396" w:hanging="360"/>
      </w:pPr>
    </w:lvl>
    <w:lvl w:ilvl="1" w:tplc="280A0019" w:tentative="1">
      <w:start w:val="1"/>
      <w:numFmt w:val="lowerLetter"/>
      <w:lvlText w:val="%2."/>
      <w:lvlJc w:val="left"/>
      <w:pPr>
        <w:ind w:left="1116" w:hanging="360"/>
      </w:pPr>
    </w:lvl>
    <w:lvl w:ilvl="2" w:tplc="280A001B" w:tentative="1">
      <w:start w:val="1"/>
      <w:numFmt w:val="lowerRoman"/>
      <w:lvlText w:val="%3."/>
      <w:lvlJc w:val="right"/>
      <w:pPr>
        <w:ind w:left="1836" w:hanging="180"/>
      </w:pPr>
    </w:lvl>
    <w:lvl w:ilvl="3" w:tplc="280A000F" w:tentative="1">
      <w:start w:val="1"/>
      <w:numFmt w:val="decimal"/>
      <w:lvlText w:val="%4."/>
      <w:lvlJc w:val="left"/>
      <w:pPr>
        <w:ind w:left="2556" w:hanging="360"/>
      </w:pPr>
    </w:lvl>
    <w:lvl w:ilvl="4" w:tplc="280A0019" w:tentative="1">
      <w:start w:val="1"/>
      <w:numFmt w:val="lowerLetter"/>
      <w:lvlText w:val="%5."/>
      <w:lvlJc w:val="left"/>
      <w:pPr>
        <w:ind w:left="3276" w:hanging="360"/>
      </w:pPr>
    </w:lvl>
    <w:lvl w:ilvl="5" w:tplc="280A001B" w:tentative="1">
      <w:start w:val="1"/>
      <w:numFmt w:val="lowerRoman"/>
      <w:lvlText w:val="%6."/>
      <w:lvlJc w:val="right"/>
      <w:pPr>
        <w:ind w:left="3996" w:hanging="180"/>
      </w:pPr>
    </w:lvl>
    <w:lvl w:ilvl="6" w:tplc="280A000F" w:tentative="1">
      <w:start w:val="1"/>
      <w:numFmt w:val="decimal"/>
      <w:lvlText w:val="%7."/>
      <w:lvlJc w:val="left"/>
      <w:pPr>
        <w:ind w:left="4716" w:hanging="360"/>
      </w:pPr>
    </w:lvl>
    <w:lvl w:ilvl="7" w:tplc="280A0019" w:tentative="1">
      <w:start w:val="1"/>
      <w:numFmt w:val="lowerLetter"/>
      <w:lvlText w:val="%8."/>
      <w:lvlJc w:val="left"/>
      <w:pPr>
        <w:ind w:left="5436" w:hanging="360"/>
      </w:pPr>
    </w:lvl>
    <w:lvl w:ilvl="8" w:tplc="280A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7" w15:restartNumberingAfterBreak="0">
    <w:nsid w:val="5AE14545"/>
    <w:multiLevelType w:val="hybridMultilevel"/>
    <w:tmpl w:val="4AA05A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4624E9"/>
    <w:multiLevelType w:val="hybridMultilevel"/>
    <w:tmpl w:val="511AC9A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F77CC1"/>
    <w:multiLevelType w:val="hybridMultilevel"/>
    <w:tmpl w:val="88C0AE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258"/>
    <w:multiLevelType w:val="hybridMultilevel"/>
    <w:tmpl w:val="54DA9E0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5903FF"/>
    <w:multiLevelType w:val="hybridMultilevel"/>
    <w:tmpl w:val="E402AF9E"/>
    <w:lvl w:ilvl="0" w:tplc="1CE6F01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ED19D8"/>
    <w:multiLevelType w:val="hybridMultilevel"/>
    <w:tmpl w:val="552A7F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104C4"/>
    <w:multiLevelType w:val="hybridMultilevel"/>
    <w:tmpl w:val="861A1C9E"/>
    <w:lvl w:ilvl="0" w:tplc="2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4" w15:restartNumberingAfterBreak="0">
    <w:nsid w:val="71453224"/>
    <w:multiLevelType w:val="hybridMultilevel"/>
    <w:tmpl w:val="806072B8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3B2BAE"/>
    <w:multiLevelType w:val="hybridMultilevel"/>
    <w:tmpl w:val="BB82DF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CC353D"/>
    <w:multiLevelType w:val="hybridMultilevel"/>
    <w:tmpl w:val="E506D79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1">
      <w:start w:val="1"/>
      <w:numFmt w:val="decimal"/>
      <w:lvlText w:val="%2)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6"/>
  </w:num>
  <w:num w:numId="4">
    <w:abstractNumId w:val="16"/>
  </w:num>
  <w:num w:numId="5">
    <w:abstractNumId w:val="6"/>
  </w:num>
  <w:num w:numId="6">
    <w:abstractNumId w:val="1"/>
  </w:num>
  <w:num w:numId="7">
    <w:abstractNumId w:val="22"/>
  </w:num>
  <w:num w:numId="8">
    <w:abstractNumId w:val="11"/>
  </w:num>
  <w:num w:numId="9">
    <w:abstractNumId w:val="24"/>
  </w:num>
  <w:num w:numId="10">
    <w:abstractNumId w:val="9"/>
  </w:num>
  <w:num w:numId="11">
    <w:abstractNumId w:val="8"/>
  </w:num>
  <w:num w:numId="12">
    <w:abstractNumId w:val="19"/>
  </w:num>
  <w:num w:numId="13">
    <w:abstractNumId w:val="2"/>
  </w:num>
  <w:num w:numId="14">
    <w:abstractNumId w:val="18"/>
  </w:num>
  <w:num w:numId="15">
    <w:abstractNumId w:val="12"/>
  </w:num>
  <w:num w:numId="16">
    <w:abstractNumId w:val="10"/>
  </w:num>
  <w:num w:numId="17">
    <w:abstractNumId w:val="13"/>
  </w:num>
  <w:num w:numId="18">
    <w:abstractNumId w:val="17"/>
  </w:num>
  <w:num w:numId="19">
    <w:abstractNumId w:val="25"/>
  </w:num>
  <w:num w:numId="20">
    <w:abstractNumId w:val="0"/>
  </w:num>
  <w:num w:numId="21">
    <w:abstractNumId w:val="21"/>
  </w:num>
  <w:num w:numId="22">
    <w:abstractNumId w:val="20"/>
  </w:num>
  <w:num w:numId="23">
    <w:abstractNumId w:val="15"/>
  </w:num>
  <w:num w:numId="24">
    <w:abstractNumId w:val="4"/>
  </w:num>
  <w:num w:numId="25">
    <w:abstractNumId w:val="5"/>
  </w:num>
  <w:num w:numId="26">
    <w:abstractNumId w:val="7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12C8"/>
    <w:rsid w:val="00011C50"/>
    <w:rsid w:val="0001365F"/>
    <w:rsid w:val="00014FBA"/>
    <w:rsid w:val="00017914"/>
    <w:rsid w:val="000275BA"/>
    <w:rsid w:val="00030EF5"/>
    <w:rsid w:val="00032A50"/>
    <w:rsid w:val="00034102"/>
    <w:rsid w:val="00035976"/>
    <w:rsid w:val="00037107"/>
    <w:rsid w:val="00042278"/>
    <w:rsid w:val="000425DE"/>
    <w:rsid w:val="00044BDA"/>
    <w:rsid w:val="00045B01"/>
    <w:rsid w:val="00046772"/>
    <w:rsid w:val="00046A30"/>
    <w:rsid w:val="0005001B"/>
    <w:rsid w:val="000502D8"/>
    <w:rsid w:val="0005031C"/>
    <w:rsid w:val="00065CC8"/>
    <w:rsid w:val="000720DA"/>
    <w:rsid w:val="00074572"/>
    <w:rsid w:val="000749B9"/>
    <w:rsid w:val="00076445"/>
    <w:rsid w:val="000843EB"/>
    <w:rsid w:val="0008659C"/>
    <w:rsid w:val="00086E75"/>
    <w:rsid w:val="0009201F"/>
    <w:rsid w:val="00095A06"/>
    <w:rsid w:val="000963F4"/>
    <w:rsid w:val="000A297F"/>
    <w:rsid w:val="000A35EC"/>
    <w:rsid w:val="000A70BA"/>
    <w:rsid w:val="000A7C4E"/>
    <w:rsid w:val="000B2D54"/>
    <w:rsid w:val="000B4A2E"/>
    <w:rsid w:val="000C32E2"/>
    <w:rsid w:val="000C52F2"/>
    <w:rsid w:val="000E7E4C"/>
    <w:rsid w:val="000F0FC3"/>
    <w:rsid w:val="000F4775"/>
    <w:rsid w:val="000F668E"/>
    <w:rsid w:val="000F7CF1"/>
    <w:rsid w:val="000F7FEE"/>
    <w:rsid w:val="00100706"/>
    <w:rsid w:val="0010322B"/>
    <w:rsid w:val="00105237"/>
    <w:rsid w:val="00106762"/>
    <w:rsid w:val="00106B33"/>
    <w:rsid w:val="00112F1C"/>
    <w:rsid w:val="00115624"/>
    <w:rsid w:val="00120137"/>
    <w:rsid w:val="00120A73"/>
    <w:rsid w:val="0012293C"/>
    <w:rsid w:val="0012391F"/>
    <w:rsid w:val="0013535C"/>
    <w:rsid w:val="00135567"/>
    <w:rsid w:val="00135D98"/>
    <w:rsid w:val="00136EF0"/>
    <w:rsid w:val="00143783"/>
    <w:rsid w:val="0014410B"/>
    <w:rsid w:val="00145234"/>
    <w:rsid w:val="00146B02"/>
    <w:rsid w:val="00151D66"/>
    <w:rsid w:val="0015592D"/>
    <w:rsid w:val="001568FC"/>
    <w:rsid w:val="00165706"/>
    <w:rsid w:val="001725AA"/>
    <w:rsid w:val="0017308F"/>
    <w:rsid w:val="00173596"/>
    <w:rsid w:val="001737D0"/>
    <w:rsid w:val="001745BA"/>
    <w:rsid w:val="00180A23"/>
    <w:rsid w:val="00182BC8"/>
    <w:rsid w:val="00183452"/>
    <w:rsid w:val="001925CD"/>
    <w:rsid w:val="001957BE"/>
    <w:rsid w:val="001A0B6B"/>
    <w:rsid w:val="001A2A02"/>
    <w:rsid w:val="001A6BBD"/>
    <w:rsid w:val="001B3FF9"/>
    <w:rsid w:val="001B4900"/>
    <w:rsid w:val="001B6B85"/>
    <w:rsid w:val="001C2F0C"/>
    <w:rsid w:val="001C595C"/>
    <w:rsid w:val="001C6588"/>
    <w:rsid w:val="001C6848"/>
    <w:rsid w:val="001D2B49"/>
    <w:rsid w:val="001D4EEA"/>
    <w:rsid w:val="001D6A72"/>
    <w:rsid w:val="001E2391"/>
    <w:rsid w:val="001E3CC5"/>
    <w:rsid w:val="001E4CC3"/>
    <w:rsid w:val="001E5621"/>
    <w:rsid w:val="001F0C29"/>
    <w:rsid w:val="001F6264"/>
    <w:rsid w:val="001F6AD4"/>
    <w:rsid w:val="001F7D7B"/>
    <w:rsid w:val="001F7DED"/>
    <w:rsid w:val="00203940"/>
    <w:rsid w:val="002070DE"/>
    <w:rsid w:val="00212733"/>
    <w:rsid w:val="00213FB2"/>
    <w:rsid w:val="00217890"/>
    <w:rsid w:val="002228D2"/>
    <w:rsid w:val="0022472B"/>
    <w:rsid w:val="00224A90"/>
    <w:rsid w:val="00231EEA"/>
    <w:rsid w:val="00232856"/>
    <w:rsid w:val="00235267"/>
    <w:rsid w:val="0024305D"/>
    <w:rsid w:val="00250DE1"/>
    <w:rsid w:val="00255ACB"/>
    <w:rsid w:val="002575D7"/>
    <w:rsid w:val="002615B6"/>
    <w:rsid w:val="00261F78"/>
    <w:rsid w:val="00262EFF"/>
    <w:rsid w:val="00270EAE"/>
    <w:rsid w:val="00272A41"/>
    <w:rsid w:val="00281933"/>
    <w:rsid w:val="0028242F"/>
    <w:rsid w:val="00282A52"/>
    <w:rsid w:val="00285427"/>
    <w:rsid w:val="002861C5"/>
    <w:rsid w:val="00286B6F"/>
    <w:rsid w:val="00293C2B"/>
    <w:rsid w:val="00295907"/>
    <w:rsid w:val="002960E7"/>
    <w:rsid w:val="002A3782"/>
    <w:rsid w:val="002A540F"/>
    <w:rsid w:val="002A551B"/>
    <w:rsid w:val="002A5AB6"/>
    <w:rsid w:val="002A6F2C"/>
    <w:rsid w:val="002A7834"/>
    <w:rsid w:val="002B060D"/>
    <w:rsid w:val="002B10F3"/>
    <w:rsid w:val="002B253D"/>
    <w:rsid w:val="002B46C1"/>
    <w:rsid w:val="002B5A62"/>
    <w:rsid w:val="002B7227"/>
    <w:rsid w:val="002C2D1B"/>
    <w:rsid w:val="002C60F4"/>
    <w:rsid w:val="002C6D73"/>
    <w:rsid w:val="002D0C88"/>
    <w:rsid w:val="002D2891"/>
    <w:rsid w:val="002D51A3"/>
    <w:rsid w:val="002D609E"/>
    <w:rsid w:val="002E011B"/>
    <w:rsid w:val="002E020F"/>
    <w:rsid w:val="002F6697"/>
    <w:rsid w:val="002F7B98"/>
    <w:rsid w:val="002F7D2E"/>
    <w:rsid w:val="00304002"/>
    <w:rsid w:val="003042FE"/>
    <w:rsid w:val="0030526F"/>
    <w:rsid w:val="00305650"/>
    <w:rsid w:val="0030605E"/>
    <w:rsid w:val="0031119B"/>
    <w:rsid w:val="00313CBD"/>
    <w:rsid w:val="00317DCA"/>
    <w:rsid w:val="003321D6"/>
    <w:rsid w:val="003331F9"/>
    <w:rsid w:val="003338AA"/>
    <w:rsid w:val="00333F17"/>
    <w:rsid w:val="00335D60"/>
    <w:rsid w:val="003369DA"/>
    <w:rsid w:val="0034456B"/>
    <w:rsid w:val="00353EFB"/>
    <w:rsid w:val="00356388"/>
    <w:rsid w:val="00363DEC"/>
    <w:rsid w:val="00373D76"/>
    <w:rsid w:val="0037503B"/>
    <w:rsid w:val="00377BD1"/>
    <w:rsid w:val="00377D10"/>
    <w:rsid w:val="00382E25"/>
    <w:rsid w:val="00384677"/>
    <w:rsid w:val="003902AE"/>
    <w:rsid w:val="00390933"/>
    <w:rsid w:val="0039420D"/>
    <w:rsid w:val="003A3700"/>
    <w:rsid w:val="003A411F"/>
    <w:rsid w:val="003A56B2"/>
    <w:rsid w:val="003B18B6"/>
    <w:rsid w:val="003B4114"/>
    <w:rsid w:val="003B60FF"/>
    <w:rsid w:val="003C11C1"/>
    <w:rsid w:val="003C28DA"/>
    <w:rsid w:val="003C482C"/>
    <w:rsid w:val="003C482F"/>
    <w:rsid w:val="003D4FF4"/>
    <w:rsid w:val="003D5AA2"/>
    <w:rsid w:val="003E1D29"/>
    <w:rsid w:val="003E2458"/>
    <w:rsid w:val="003F08BA"/>
    <w:rsid w:val="00402E35"/>
    <w:rsid w:val="00403CD1"/>
    <w:rsid w:val="004049B2"/>
    <w:rsid w:val="0041441A"/>
    <w:rsid w:val="00416E22"/>
    <w:rsid w:val="004214D3"/>
    <w:rsid w:val="00431EFD"/>
    <w:rsid w:val="00433C61"/>
    <w:rsid w:val="00434C8A"/>
    <w:rsid w:val="00435361"/>
    <w:rsid w:val="004361AF"/>
    <w:rsid w:val="004362BE"/>
    <w:rsid w:val="00437010"/>
    <w:rsid w:val="0043778C"/>
    <w:rsid w:val="004408A5"/>
    <w:rsid w:val="0044328A"/>
    <w:rsid w:val="00443F45"/>
    <w:rsid w:val="004463E2"/>
    <w:rsid w:val="0045644C"/>
    <w:rsid w:val="00460072"/>
    <w:rsid w:val="0047230C"/>
    <w:rsid w:val="00472E04"/>
    <w:rsid w:val="00475448"/>
    <w:rsid w:val="004757E3"/>
    <w:rsid w:val="004765F4"/>
    <w:rsid w:val="0048036F"/>
    <w:rsid w:val="00481B1F"/>
    <w:rsid w:val="00484968"/>
    <w:rsid w:val="00485BCE"/>
    <w:rsid w:val="00485E04"/>
    <w:rsid w:val="00486DD9"/>
    <w:rsid w:val="004923FD"/>
    <w:rsid w:val="00492E5C"/>
    <w:rsid w:val="00496043"/>
    <w:rsid w:val="00496809"/>
    <w:rsid w:val="004968F9"/>
    <w:rsid w:val="00496B09"/>
    <w:rsid w:val="004A1FFA"/>
    <w:rsid w:val="004A2515"/>
    <w:rsid w:val="004A305F"/>
    <w:rsid w:val="004A3A71"/>
    <w:rsid w:val="004A3F73"/>
    <w:rsid w:val="004A633E"/>
    <w:rsid w:val="004A784B"/>
    <w:rsid w:val="004B6B19"/>
    <w:rsid w:val="004B78C7"/>
    <w:rsid w:val="004C1443"/>
    <w:rsid w:val="004D0265"/>
    <w:rsid w:val="004D2730"/>
    <w:rsid w:val="004D4193"/>
    <w:rsid w:val="004D62C6"/>
    <w:rsid w:val="004E0642"/>
    <w:rsid w:val="004E5694"/>
    <w:rsid w:val="004F19F1"/>
    <w:rsid w:val="004F23C8"/>
    <w:rsid w:val="004F33FB"/>
    <w:rsid w:val="005038BE"/>
    <w:rsid w:val="005058BC"/>
    <w:rsid w:val="00513D60"/>
    <w:rsid w:val="0051452C"/>
    <w:rsid w:val="00517455"/>
    <w:rsid w:val="00522209"/>
    <w:rsid w:val="005232ED"/>
    <w:rsid w:val="005241B7"/>
    <w:rsid w:val="0053683A"/>
    <w:rsid w:val="00536A4B"/>
    <w:rsid w:val="00537D5A"/>
    <w:rsid w:val="0054010C"/>
    <w:rsid w:val="00544554"/>
    <w:rsid w:val="00544DD0"/>
    <w:rsid w:val="005452EB"/>
    <w:rsid w:val="0054649F"/>
    <w:rsid w:val="0055132B"/>
    <w:rsid w:val="005529E9"/>
    <w:rsid w:val="0055511A"/>
    <w:rsid w:val="005561EF"/>
    <w:rsid w:val="005625F6"/>
    <w:rsid w:val="00564D63"/>
    <w:rsid w:val="005718FE"/>
    <w:rsid w:val="00574B95"/>
    <w:rsid w:val="005758AC"/>
    <w:rsid w:val="005877D1"/>
    <w:rsid w:val="00587F1C"/>
    <w:rsid w:val="0059032F"/>
    <w:rsid w:val="005918C4"/>
    <w:rsid w:val="00591EBD"/>
    <w:rsid w:val="005A21BA"/>
    <w:rsid w:val="005A2735"/>
    <w:rsid w:val="005A3E21"/>
    <w:rsid w:val="005A52E3"/>
    <w:rsid w:val="005A6494"/>
    <w:rsid w:val="005A7864"/>
    <w:rsid w:val="005A7DC3"/>
    <w:rsid w:val="005B7D4A"/>
    <w:rsid w:val="005C12F7"/>
    <w:rsid w:val="005C3A40"/>
    <w:rsid w:val="005C4A59"/>
    <w:rsid w:val="005C4E6C"/>
    <w:rsid w:val="005D60CE"/>
    <w:rsid w:val="005F10FD"/>
    <w:rsid w:val="005F11C2"/>
    <w:rsid w:val="005F3D70"/>
    <w:rsid w:val="005F6476"/>
    <w:rsid w:val="005F6650"/>
    <w:rsid w:val="00610028"/>
    <w:rsid w:val="00610B23"/>
    <w:rsid w:val="00611ECF"/>
    <w:rsid w:val="00614170"/>
    <w:rsid w:val="00616F61"/>
    <w:rsid w:val="00617BE9"/>
    <w:rsid w:val="006220B1"/>
    <w:rsid w:val="00623D27"/>
    <w:rsid w:val="00626A73"/>
    <w:rsid w:val="00630AA3"/>
    <w:rsid w:val="00632B6B"/>
    <w:rsid w:val="00635503"/>
    <w:rsid w:val="00641E9B"/>
    <w:rsid w:val="006423B5"/>
    <w:rsid w:val="00650D38"/>
    <w:rsid w:val="0065522D"/>
    <w:rsid w:val="00657A69"/>
    <w:rsid w:val="006626C9"/>
    <w:rsid w:val="006639FB"/>
    <w:rsid w:val="00667C61"/>
    <w:rsid w:val="00670031"/>
    <w:rsid w:val="00671586"/>
    <w:rsid w:val="00672DA9"/>
    <w:rsid w:val="00674258"/>
    <w:rsid w:val="00675C98"/>
    <w:rsid w:val="00677391"/>
    <w:rsid w:val="0068005F"/>
    <w:rsid w:val="00681778"/>
    <w:rsid w:val="00681975"/>
    <w:rsid w:val="00685370"/>
    <w:rsid w:val="00685B88"/>
    <w:rsid w:val="00691ED5"/>
    <w:rsid w:val="00692E9F"/>
    <w:rsid w:val="006A3554"/>
    <w:rsid w:val="006A54D2"/>
    <w:rsid w:val="006A5BD7"/>
    <w:rsid w:val="006A5BF6"/>
    <w:rsid w:val="006A6C30"/>
    <w:rsid w:val="006A7993"/>
    <w:rsid w:val="006A7A28"/>
    <w:rsid w:val="006B01F4"/>
    <w:rsid w:val="006B11C2"/>
    <w:rsid w:val="006B4710"/>
    <w:rsid w:val="006B60E7"/>
    <w:rsid w:val="006B694A"/>
    <w:rsid w:val="006B7086"/>
    <w:rsid w:val="006B723A"/>
    <w:rsid w:val="006C36DC"/>
    <w:rsid w:val="006C6D56"/>
    <w:rsid w:val="006D419B"/>
    <w:rsid w:val="006D48C7"/>
    <w:rsid w:val="006D7A9C"/>
    <w:rsid w:val="006E27DE"/>
    <w:rsid w:val="006E419F"/>
    <w:rsid w:val="006E5529"/>
    <w:rsid w:val="006E57FC"/>
    <w:rsid w:val="006F1466"/>
    <w:rsid w:val="006F18D7"/>
    <w:rsid w:val="006F227B"/>
    <w:rsid w:val="006F22C6"/>
    <w:rsid w:val="006F5151"/>
    <w:rsid w:val="006F5807"/>
    <w:rsid w:val="00704623"/>
    <w:rsid w:val="007067D9"/>
    <w:rsid w:val="007103DE"/>
    <w:rsid w:val="007104F8"/>
    <w:rsid w:val="00712654"/>
    <w:rsid w:val="00716E08"/>
    <w:rsid w:val="0072002E"/>
    <w:rsid w:val="00720287"/>
    <w:rsid w:val="007211B4"/>
    <w:rsid w:val="00722177"/>
    <w:rsid w:val="00732ECE"/>
    <w:rsid w:val="00740651"/>
    <w:rsid w:val="0074116D"/>
    <w:rsid w:val="00742D21"/>
    <w:rsid w:val="00744F1A"/>
    <w:rsid w:val="007477A6"/>
    <w:rsid w:val="00750F95"/>
    <w:rsid w:val="00752F9C"/>
    <w:rsid w:val="00753A02"/>
    <w:rsid w:val="00754C8A"/>
    <w:rsid w:val="00756DE8"/>
    <w:rsid w:val="0075722A"/>
    <w:rsid w:val="00762FED"/>
    <w:rsid w:val="00765961"/>
    <w:rsid w:val="00772494"/>
    <w:rsid w:val="0077345D"/>
    <w:rsid w:val="00776574"/>
    <w:rsid w:val="00781D33"/>
    <w:rsid w:val="00784E83"/>
    <w:rsid w:val="00785E56"/>
    <w:rsid w:val="0079087F"/>
    <w:rsid w:val="00790E15"/>
    <w:rsid w:val="00792B31"/>
    <w:rsid w:val="0079560B"/>
    <w:rsid w:val="0079728D"/>
    <w:rsid w:val="00797323"/>
    <w:rsid w:val="007A3DAE"/>
    <w:rsid w:val="007B06F5"/>
    <w:rsid w:val="007B2231"/>
    <w:rsid w:val="007B5D30"/>
    <w:rsid w:val="007B72B9"/>
    <w:rsid w:val="007C4006"/>
    <w:rsid w:val="007C7C9D"/>
    <w:rsid w:val="007D1097"/>
    <w:rsid w:val="007D4828"/>
    <w:rsid w:val="007D7385"/>
    <w:rsid w:val="007E07D0"/>
    <w:rsid w:val="007F066C"/>
    <w:rsid w:val="007F07B2"/>
    <w:rsid w:val="007F0FA1"/>
    <w:rsid w:val="007F1E8B"/>
    <w:rsid w:val="007F2179"/>
    <w:rsid w:val="007F396E"/>
    <w:rsid w:val="00801DD7"/>
    <w:rsid w:val="00805DF7"/>
    <w:rsid w:val="00807AD0"/>
    <w:rsid w:val="0081016E"/>
    <w:rsid w:val="00812FAC"/>
    <w:rsid w:val="0081514C"/>
    <w:rsid w:val="00816699"/>
    <w:rsid w:val="00820B5D"/>
    <w:rsid w:val="00820E65"/>
    <w:rsid w:val="00821F31"/>
    <w:rsid w:val="008225F4"/>
    <w:rsid w:val="00824023"/>
    <w:rsid w:val="008250EA"/>
    <w:rsid w:val="00830D38"/>
    <w:rsid w:val="00837455"/>
    <w:rsid w:val="00837F65"/>
    <w:rsid w:val="00841985"/>
    <w:rsid w:val="00842786"/>
    <w:rsid w:val="00844C50"/>
    <w:rsid w:val="008507F4"/>
    <w:rsid w:val="00851442"/>
    <w:rsid w:val="00852D62"/>
    <w:rsid w:val="00857772"/>
    <w:rsid w:val="00860887"/>
    <w:rsid w:val="008619BE"/>
    <w:rsid w:val="00861AFC"/>
    <w:rsid w:val="00861C50"/>
    <w:rsid w:val="0086293B"/>
    <w:rsid w:val="008629D0"/>
    <w:rsid w:val="00863D5A"/>
    <w:rsid w:val="008642BA"/>
    <w:rsid w:val="00865D38"/>
    <w:rsid w:val="00872D64"/>
    <w:rsid w:val="008743EB"/>
    <w:rsid w:val="00880CC4"/>
    <w:rsid w:val="008822B3"/>
    <w:rsid w:val="0088473C"/>
    <w:rsid w:val="00884AF9"/>
    <w:rsid w:val="00893125"/>
    <w:rsid w:val="00896C1C"/>
    <w:rsid w:val="008A03DB"/>
    <w:rsid w:val="008A0689"/>
    <w:rsid w:val="008A1DEA"/>
    <w:rsid w:val="008A3269"/>
    <w:rsid w:val="008A3D48"/>
    <w:rsid w:val="008B0A69"/>
    <w:rsid w:val="008C02D6"/>
    <w:rsid w:val="008C371E"/>
    <w:rsid w:val="008D165A"/>
    <w:rsid w:val="008E0818"/>
    <w:rsid w:val="008E0D82"/>
    <w:rsid w:val="008E4DC2"/>
    <w:rsid w:val="008E6E7D"/>
    <w:rsid w:val="008F6AD9"/>
    <w:rsid w:val="008F78FD"/>
    <w:rsid w:val="0090114A"/>
    <w:rsid w:val="009015C7"/>
    <w:rsid w:val="00901873"/>
    <w:rsid w:val="00906222"/>
    <w:rsid w:val="0091269B"/>
    <w:rsid w:val="009212CC"/>
    <w:rsid w:val="00923BC8"/>
    <w:rsid w:val="00936321"/>
    <w:rsid w:val="00937978"/>
    <w:rsid w:val="0094058B"/>
    <w:rsid w:val="00941E89"/>
    <w:rsid w:val="00943D9B"/>
    <w:rsid w:val="0095082C"/>
    <w:rsid w:val="0095084B"/>
    <w:rsid w:val="0095323C"/>
    <w:rsid w:val="0095463A"/>
    <w:rsid w:val="009563AE"/>
    <w:rsid w:val="0095698F"/>
    <w:rsid w:val="00960038"/>
    <w:rsid w:val="0096271E"/>
    <w:rsid w:val="00963364"/>
    <w:rsid w:val="00966BF9"/>
    <w:rsid w:val="00972016"/>
    <w:rsid w:val="00976C53"/>
    <w:rsid w:val="00985129"/>
    <w:rsid w:val="00990F92"/>
    <w:rsid w:val="00991008"/>
    <w:rsid w:val="00992957"/>
    <w:rsid w:val="009959D2"/>
    <w:rsid w:val="00996F7F"/>
    <w:rsid w:val="00997CD6"/>
    <w:rsid w:val="009A0129"/>
    <w:rsid w:val="009A02CA"/>
    <w:rsid w:val="009A4067"/>
    <w:rsid w:val="009A4C0A"/>
    <w:rsid w:val="009A518F"/>
    <w:rsid w:val="009B3556"/>
    <w:rsid w:val="009B5898"/>
    <w:rsid w:val="009C1517"/>
    <w:rsid w:val="009C3547"/>
    <w:rsid w:val="009C35F5"/>
    <w:rsid w:val="009C7517"/>
    <w:rsid w:val="009D009D"/>
    <w:rsid w:val="009D1F79"/>
    <w:rsid w:val="009D34BA"/>
    <w:rsid w:val="009D4339"/>
    <w:rsid w:val="009D4DE1"/>
    <w:rsid w:val="009E4371"/>
    <w:rsid w:val="009E64A3"/>
    <w:rsid w:val="009F0125"/>
    <w:rsid w:val="009F1BB6"/>
    <w:rsid w:val="009F327C"/>
    <w:rsid w:val="009F450A"/>
    <w:rsid w:val="009F4B58"/>
    <w:rsid w:val="009F61A3"/>
    <w:rsid w:val="009F6BBB"/>
    <w:rsid w:val="00A01FEE"/>
    <w:rsid w:val="00A025B4"/>
    <w:rsid w:val="00A033E7"/>
    <w:rsid w:val="00A06741"/>
    <w:rsid w:val="00A07254"/>
    <w:rsid w:val="00A143CD"/>
    <w:rsid w:val="00A14DFD"/>
    <w:rsid w:val="00A2161D"/>
    <w:rsid w:val="00A21764"/>
    <w:rsid w:val="00A24149"/>
    <w:rsid w:val="00A2615C"/>
    <w:rsid w:val="00A263D0"/>
    <w:rsid w:val="00A27730"/>
    <w:rsid w:val="00A27F7E"/>
    <w:rsid w:val="00A35482"/>
    <w:rsid w:val="00A35500"/>
    <w:rsid w:val="00A37220"/>
    <w:rsid w:val="00A40AFB"/>
    <w:rsid w:val="00A41C3C"/>
    <w:rsid w:val="00A44EA3"/>
    <w:rsid w:val="00A4568B"/>
    <w:rsid w:val="00A515EA"/>
    <w:rsid w:val="00A56471"/>
    <w:rsid w:val="00A60292"/>
    <w:rsid w:val="00A609CD"/>
    <w:rsid w:val="00A656FC"/>
    <w:rsid w:val="00A70985"/>
    <w:rsid w:val="00A709BD"/>
    <w:rsid w:val="00A7393F"/>
    <w:rsid w:val="00A746A8"/>
    <w:rsid w:val="00A764E3"/>
    <w:rsid w:val="00A772DE"/>
    <w:rsid w:val="00A828D1"/>
    <w:rsid w:val="00A84F40"/>
    <w:rsid w:val="00A862E4"/>
    <w:rsid w:val="00A93073"/>
    <w:rsid w:val="00A97CE3"/>
    <w:rsid w:val="00AA1E16"/>
    <w:rsid w:val="00AA48C8"/>
    <w:rsid w:val="00AB0CB0"/>
    <w:rsid w:val="00AB2F9C"/>
    <w:rsid w:val="00AB488D"/>
    <w:rsid w:val="00AB76B8"/>
    <w:rsid w:val="00AC367A"/>
    <w:rsid w:val="00AC6195"/>
    <w:rsid w:val="00AC6747"/>
    <w:rsid w:val="00AC755D"/>
    <w:rsid w:val="00AD1373"/>
    <w:rsid w:val="00AD691F"/>
    <w:rsid w:val="00AE5811"/>
    <w:rsid w:val="00AF1D41"/>
    <w:rsid w:val="00AF2BB2"/>
    <w:rsid w:val="00AF4459"/>
    <w:rsid w:val="00AF5AF5"/>
    <w:rsid w:val="00AF620F"/>
    <w:rsid w:val="00AF6448"/>
    <w:rsid w:val="00B002D3"/>
    <w:rsid w:val="00B00DF0"/>
    <w:rsid w:val="00B02E02"/>
    <w:rsid w:val="00B02F39"/>
    <w:rsid w:val="00B0398B"/>
    <w:rsid w:val="00B062F6"/>
    <w:rsid w:val="00B1217B"/>
    <w:rsid w:val="00B148E5"/>
    <w:rsid w:val="00B1571E"/>
    <w:rsid w:val="00B1598C"/>
    <w:rsid w:val="00B201C2"/>
    <w:rsid w:val="00B24F35"/>
    <w:rsid w:val="00B253F6"/>
    <w:rsid w:val="00B55D77"/>
    <w:rsid w:val="00B60D19"/>
    <w:rsid w:val="00B65DAC"/>
    <w:rsid w:val="00B6787E"/>
    <w:rsid w:val="00B701E1"/>
    <w:rsid w:val="00B7338A"/>
    <w:rsid w:val="00B764F3"/>
    <w:rsid w:val="00B82F78"/>
    <w:rsid w:val="00B83F10"/>
    <w:rsid w:val="00B84026"/>
    <w:rsid w:val="00B87C18"/>
    <w:rsid w:val="00B92C6C"/>
    <w:rsid w:val="00B97D83"/>
    <w:rsid w:val="00BA0B5A"/>
    <w:rsid w:val="00BA1DA8"/>
    <w:rsid w:val="00BA63B6"/>
    <w:rsid w:val="00BA7352"/>
    <w:rsid w:val="00BB21A8"/>
    <w:rsid w:val="00BB2463"/>
    <w:rsid w:val="00BB2668"/>
    <w:rsid w:val="00BC16D4"/>
    <w:rsid w:val="00BC1E62"/>
    <w:rsid w:val="00BC6F88"/>
    <w:rsid w:val="00BD1142"/>
    <w:rsid w:val="00BE13F8"/>
    <w:rsid w:val="00BE3A47"/>
    <w:rsid w:val="00BE3E2A"/>
    <w:rsid w:val="00BE413D"/>
    <w:rsid w:val="00BE521D"/>
    <w:rsid w:val="00BE75AF"/>
    <w:rsid w:val="00BF29B1"/>
    <w:rsid w:val="00BF2F39"/>
    <w:rsid w:val="00C008FF"/>
    <w:rsid w:val="00C020A1"/>
    <w:rsid w:val="00C0449C"/>
    <w:rsid w:val="00C05B66"/>
    <w:rsid w:val="00C1082D"/>
    <w:rsid w:val="00C11014"/>
    <w:rsid w:val="00C1253B"/>
    <w:rsid w:val="00C12C7A"/>
    <w:rsid w:val="00C158BC"/>
    <w:rsid w:val="00C15B3C"/>
    <w:rsid w:val="00C16B3B"/>
    <w:rsid w:val="00C20F28"/>
    <w:rsid w:val="00C227D2"/>
    <w:rsid w:val="00C241C0"/>
    <w:rsid w:val="00C31047"/>
    <w:rsid w:val="00C40125"/>
    <w:rsid w:val="00C431F0"/>
    <w:rsid w:val="00C45CF7"/>
    <w:rsid w:val="00C469A0"/>
    <w:rsid w:val="00C47BFE"/>
    <w:rsid w:val="00C529B8"/>
    <w:rsid w:val="00C53A69"/>
    <w:rsid w:val="00C5404A"/>
    <w:rsid w:val="00C556ED"/>
    <w:rsid w:val="00C562D7"/>
    <w:rsid w:val="00C61695"/>
    <w:rsid w:val="00C71DA3"/>
    <w:rsid w:val="00C74F14"/>
    <w:rsid w:val="00C76480"/>
    <w:rsid w:val="00C7676B"/>
    <w:rsid w:val="00C80897"/>
    <w:rsid w:val="00C836FF"/>
    <w:rsid w:val="00C83E92"/>
    <w:rsid w:val="00C91125"/>
    <w:rsid w:val="00C952CD"/>
    <w:rsid w:val="00C9545F"/>
    <w:rsid w:val="00C967A8"/>
    <w:rsid w:val="00C97BBA"/>
    <w:rsid w:val="00CA247D"/>
    <w:rsid w:val="00CA333C"/>
    <w:rsid w:val="00CA43CD"/>
    <w:rsid w:val="00CB1AEF"/>
    <w:rsid w:val="00CB4961"/>
    <w:rsid w:val="00CB4C7A"/>
    <w:rsid w:val="00CB7FD2"/>
    <w:rsid w:val="00CC04CE"/>
    <w:rsid w:val="00CC0E56"/>
    <w:rsid w:val="00CC7C25"/>
    <w:rsid w:val="00CC7E2A"/>
    <w:rsid w:val="00CD47F4"/>
    <w:rsid w:val="00CD6F6B"/>
    <w:rsid w:val="00CE04E9"/>
    <w:rsid w:val="00CE0556"/>
    <w:rsid w:val="00CF06CE"/>
    <w:rsid w:val="00CF44D3"/>
    <w:rsid w:val="00CF6D8F"/>
    <w:rsid w:val="00D017D8"/>
    <w:rsid w:val="00D102C6"/>
    <w:rsid w:val="00D109C5"/>
    <w:rsid w:val="00D12040"/>
    <w:rsid w:val="00D15510"/>
    <w:rsid w:val="00D27C8F"/>
    <w:rsid w:val="00D32FEF"/>
    <w:rsid w:val="00D36E02"/>
    <w:rsid w:val="00D37A78"/>
    <w:rsid w:val="00D405F8"/>
    <w:rsid w:val="00D42F25"/>
    <w:rsid w:val="00D43977"/>
    <w:rsid w:val="00D46643"/>
    <w:rsid w:val="00D50A9A"/>
    <w:rsid w:val="00D50F95"/>
    <w:rsid w:val="00D5297D"/>
    <w:rsid w:val="00D52C33"/>
    <w:rsid w:val="00D54631"/>
    <w:rsid w:val="00D61DCA"/>
    <w:rsid w:val="00D62FEA"/>
    <w:rsid w:val="00D63216"/>
    <w:rsid w:val="00D6388D"/>
    <w:rsid w:val="00D63CBF"/>
    <w:rsid w:val="00D63F3D"/>
    <w:rsid w:val="00D6424A"/>
    <w:rsid w:val="00D64F81"/>
    <w:rsid w:val="00D65067"/>
    <w:rsid w:val="00D65F08"/>
    <w:rsid w:val="00D7076C"/>
    <w:rsid w:val="00D74773"/>
    <w:rsid w:val="00D817FE"/>
    <w:rsid w:val="00D82F73"/>
    <w:rsid w:val="00D97746"/>
    <w:rsid w:val="00DA1954"/>
    <w:rsid w:val="00DA3DC6"/>
    <w:rsid w:val="00DA5F36"/>
    <w:rsid w:val="00DA6197"/>
    <w:rsid w:val="00DA7085"/>
    <w:rsid w:val="00DB705A"/>
    <w:rsid w:val="00DC11AF"/>
    <w:rsid w:val="00DC34BA"/>
    <w:rsid w:val="00DC39C1"/>
    <w:rsid w:val="00DC69D5"/>
    <w:rsid w:val="00DC6C61"/>
    <w:rsid w:val="00DD2297"/>
    <w:rsid w:val="00DD22F2"/>
    <w:rsid w:val="00DD4B1B"/>
    <w:rsid w:val="00DD4F03"/>
    <w:rsid w:val="00DD605F"/>
    <w:rsid w:val="00DD6B1A"/>
    <w:rsid w:val="00DE20C0"/>
    <w:rsid w:val="00DE2168"/>
    <w:rsid w:val="00DF63A2"/>
    <w:rsid w:val="00E01C3C"/>
    <w:rsid w:val="00E14012"/>
    <w:rsid w:val="00E14E0E"/>
    <w:rsid w:val="00E15720"/>
    <w:rsid w:val="00E20A1C"/>
    <w:rsid w:val="00E228B4"/>
    <w:rsid w:val="00E24B91"/>
    <w:rsid w:val="00E27753"/>
    <w:rsid w:val="00E27907"/>
    <w:rsid w:val="00E27E41"/>
    <w:rsid w:val="00E3249C"/>
    <w:rsid w:val="00E328AD"/>
    <w:rsid w:val="00E35642"/>
    <w:rsid w:val="00E417DC"/>
    <w:rsid w:val="00E42772"/>
    <w:rsid w:val="00E505D8"/>
    <w:rsid w:val="00E506EA"/>
    <w:rsid w:val="00E56B0C"/>
    <w:rsid w:val="00E56C20"/>
    <w:rsid w:val="00E60A07"/>
    <w:rsid w:val="00E61207"/>
    <w:rsid w:val="00E737CD"/>
    <w:rsid w:val="00E74961"/>
    <w:rsid w:val="00E77910"/>
    <w:rsid w:val="00E815A4"/>
    <w:rsid w:val="00E8167E"/>
    <w:rsid w:val="00E8240D"/>
    <w:rsid w:val="00E82DE0"/>
    <w:rsid w:val="00E82F74"/>
    <w:rsid w:val="00E851D6"/>
    <w:rsid w:val="00E877F5"/>
    <w:rsid w:val="00EA09D7"/>
    <w:rsid w:val="00EA10D0"/>
    <w:rsid w:val="00EA5B69"/>
    <w:rsid w:val="00EA6B72"/>
    <w:rsid w:val="00EB67F5"/>
    <w:rsid w:val="00EB7622"/>
    <w:rsid w:val="00EC37C5"/>
    <w:rsid w:val="00ED1054"/>
    <w:rsid w:val="00ED60EE"/>
    <w:rsid w:val="00ED630D"/>
    <w:rsid w:val="00ED77A8"/>
    <w:rsid w:val="00EE1718"/>
    <w:rsid w:val="00EE3632"/>
    <w:rsid w:val="00EE4C90"/>
    <w:rsid w:val="00EF34A0"/>
    <w:rsid w:val="00EF57CE"/>
    <w:rsid w:val="00EF63CC"/>
    <w:rsid w:val="00EF6DF8"/>
    <w:rsid w:val="00F01C3B"/>
    <w:rsid w:val="00F04F9E"/>
    <w:rsid w:val="00F1067E"/>
    <w:rsid w:val="00F108EE"/>
    <w:rsid w:val="00F10A84"/>
    <w:rsid w:val="00F122B8"/>
    <w:rsid w:val="00F13579"/>
    <w:rsid w:val="00F15679"/>
    <w:rsid w:val="00F168F6"/>
    <w:rsid w:val="00F17F48"/>
    <w:rsid w:val="00F22159"/>
    <w:rsid w:val="00F228B9"/>
    <w:rsid w:val="00F24AC8"/>
    <w:rsid w:val="00F33FCD"/>
    <w:rsid w:val="00F3593E"/>
    <w:rsid w:val="00F403EE"/>
    <w:rsid w:val="00F50CD1"/>
    <w:rsid w:val="00F521E0"/>
    <w:rsid w:val="00F527F4"/>
    <w:rsid w:val="00F54751"/>
    <w:rsid w:val="00F55CE4"/>
    <w:rsid w:val="00F5709B"/>
    <w:rsid w:val="00F67052"/>
    <w:rsid w:val="00F679DF"/>
    <w:rsid w:val="00F70DA1"/>
    <w:rsid w:val="00F71215"/>
    <w:rsid w:val="00F72B46"/>
    <w:rsid w:val="00F7370C"/>
    <w:rsid w:val="00F743C4"/>
    <w:rsid w:val="00F74B01"/>
    <w:rsid w:val="00F77CA4"/>
    <w:rsid w:val="00F828FB"/>
    <w:rsid w:val="00F8491A"/>
    <w:rsid w:val="00F857C0"/>
    <w:rsid w:val="00F85ECB"/>
    <w:rsid w:val="00F91084"/>
    <w:rsid w:val="00F91230"/>
    <w:rsid w:val="00F97FB6"/>
    <w:rsid w:val="00FA15FD"/>
    <w:rsid w:val="00FA2511"/>
    <w:rsid w:val="00FA2D16"/>
    <w:rsid w:val="00FA5EDB"/>
    <w:rsid w:val="00FB02BA"/>
    <w:rsid w:val="00FB3563"/>
    <w:rsid w:val="00FB4F34"/>
    <w:rsid w:val="00FC159D"/>
    <w:rsid w:val="00FC1B54"/>
    <w:rsid w:val="00FC248B"/>
    <w:rsid w:val="00FC26EB"/>
    <w:rsid w:val="00FC2B13"/>
    <w:rsid w:val="00FC57E5"/>
    <w:rsid w:val="00FC656C"/>
    <w:rsid w:val="00FD0C4F"/>
    <w:rsid w:val="00FD28FD"/>
    <w:rsid w:val="00FD7E9C"/>
    <w:rsid w:val="00FE4AED"/>
    <w:rsid w:val="00FF04B5"/>
    <w:rsid w:val="00FF32B2"/>
    <w:rsid w:val="00FF4675"/>
    <w:rsid w:val="00FF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B7A9D46-F23B-46A6-A024-C921806A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4C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rsid w:val="0045644C"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qFormat/>
    <w:rsid w:val="0045644C"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45644C"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rsid w:val="0045644C"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rsid w:val="0045644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5644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45644C"/>
    <w:rPr>
      <w:lang w:val="es-MX"/>
    </w:rPr>
  </w:style>
  <w:style w:type="paragraph" w:styleId="Puesto">
    <w:name w:val="Title"/>
    <w:basedOn w:val="Normal"/>
    <w:qFormat/>
    <w:rsid w:val="0045644C"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1">
    <w:name w:val="Body Text 21"/>
    <w:basedOn w:val="Normal"/>
    <w:rsid w:val="0045644C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rsid w:val="0045644C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sid w:val="0045644C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EncabezadoCar">
    <w:name w:val="Encabezado Car"/>
    <w:aliases w:val="encabezado Car,Header Char Car,h Car"/>
    <w:link w:val="Encabezado"/>
    <w:rsid w:val="00286B6F"/>
    <w:rPr>
      <w:lang w:val="en-US" w:eastAsia="es-ES" w:bidi="ar-SA"/>
    </w:rPr>
  </w:style>
  <w:style w:type="paragraph" w:customStyle="1" w:styleId="StyleGPNormalLeft225cm">
    <w:name w:val="Style GP Normal + Left:  2.25 cm"/>
    <w:basedOn w:val="Normal"/>
    <w:autoRedefine/>
    <w:rsid w:val="008A3D48"/>
    <w:pPr>
      <w:overflowPunct/>
      <w:autoSpaceDE/>
      <w:autoSpaceDN/>
      <w:adjustRightInd/>
      <w:spacing w:before="60" w:after="60" w:line="360" w:lineRule="auto"/>
      <w:ind w:left="720"/>
      <w:jc w:val="both"/>
      <w:textAlignment w:val="auto"/>
    </w:pPr>
    <w:rPr>
      <w:rFonts w:ascii="Arial" w:hAnsi="Arial"/>
      <w:lang w:val="es-ES" w:eastAsia="en-US"/>
    </w:rPr>
  </w:style>
  <w:style w:type="paragraph" w:styleId="Textodeglobo">
    <w:name w:val="Balloon Text"/>
    <w:basedOn w:val="Normal"/>
    <w:semiHidden/>
    <w:rsid w:val="008A3D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568B"/>
    <w:pPr>
      <w:overflowPunct/>
      <w:autoSpaceDE/>
      <w:autoSpaceDN/>
      <w:adjustRightInd/>
      <w:ind w:left="720"/>
      <w:textAlignment w:val="auto"/>
    </w:pPr>
    <w:rPr>
      <w:rFonts w:ascii="Calibri" w:eastAsia="Calibri" w:hAnsi="Calibri"/>
      <w:sz w:val="22"/>
      <w:szCs w:val="22"/>
      <w:lang w:val="es-ES"/>
    </w:rPr>
  </w:style>
  <w:style w:type="paragraph" w:customStyle="1" w:styleId="Sinespaciado1">
    <w:name w:val="Sin espaciado1"/>
    <w:link w:val="NoSpacingCar"/>
    <w:uiPriority w:val="99"/>
    <w:rsid w:val="006C36DC"/>
    <w:pPr>
      <w:ind w:left="851"/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NoSpacingCar">
    <w:name w:val="No Spacing Car"/>
    <w:link w:val="Sinespaciado1"/>
    <w:uiPriority w:val="99"/>
    <w:locked/>
    <w:rsid w:val="006C36DC"/>
    <w:rPr>
      <w:rFonts w:ascii="Calibri" w:hAnsi="Calibri"/>
      <w:sz w:val="22"/>
      <w:szCs w:val="22"/>
      <w:lang w:val="es-PE" w:eastAsia="en-US" w:bidi="ar-SA"/>
    </w:rPr>
  </w:style>
  <w:style w:type="character" w:customStyle="1" w:styleId="Ttulo2Car">
    <w:name w:val="Título 2 Car"/>
    <w:link w:val="Ttulo2"/>
    <w:locked/>
    <w:rsid w:val="006F5151"/>
    <w:rPr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0B2D5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PE" w:eastAsia="es-PE"/>
    </w:rPr>
  </w:style>
  <w:style w:type="character" w:styleId="Refdecomentario">
    <w:name w:val="annotation reference"/>
    <w:rsid w:val="00FA5E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A5EDB"/>
  </w:style>
  <w:style w:type="character" w:customStyle="1" w:styleId="TextocomentarioCar">
    <w:name w:val="Texto comentario Car"/>
    <w:link w:val="Textocomentario"/>
    <w:rsid w:val="00FA5EDB"/>
    <w:rPr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A5EDB"/>
    <w:rPr>
      <w:b/>
      <w:bCs/>
    </w:rPr>
  </w:style>
  <w:style w:type="character" w:customStyle="1" w:styleId="AsuntodelcomentarioCar">
    <w:name w:val="Asunto del comentario Car"/>
    <w:link w:val="Asuntodelcomentario"/>
    <w:rsid w:val="00FA5EDB"/>
    <w:rPr>
      <w:b/>
      <w:bCs/>
      <w:lang w:val="en-US" w:eastAsia="es-ES"/>
    </w:rPr>
  </w:style>
  <w:style w:type="paragraph" w:styleId="Revisin">
    <w:name w:val="Revision"/>
    <w:hidden/>
    <w:uiPriority w:val="99"/>
    <w:semiHidden/>
    <w:rsid w:val="00805DF7"/>
    <w:rPr>
      <w:lang w:val="en-US" w:eastAsia="es-ES"/>
    </w:rPr>
  </w:style>
  <w:style w:type="character" w:customStyle="1" w:styleId="TextoindependienteCar">
    <w:name w:val="Texto independiente Car"/>
    <w:link w:val="Textoindependiente"/>
    <w:locked/>
    <w:rsid w:val="00373D76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3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6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3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5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7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49048-CA8A-4308-ACC6-27083199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693</Words>
  <Characters>3817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Migracion de Aplicaciones</vt:lpstr>
      <vt:lpstr>Project Charter Migracion de Aplicaciones</vt:lpstr>
    </vt:vector>
  </TitlesOfParts>
  <Company>GMD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Migracion de Aplicaciones</dc:title>
  <dc:subject>Project Charter</dc:subject>
  <dc:creator>Tomás Chuquillanqui</dc:creator>
  <cp:lastModifiedBy>Efrain Liñan Salinas</cp:lastModifiedBy>
  <cp:revision>3</cp:revision>
  <cp:lastPrinted>2013-02-27T19:57:00Z</cp:lastPrinted>
  <dcterms:created xsi:type="dcterms:W3CDTF">2017-01-04T15:14:00Z</dcterms:created>
  <dcterms:modified xsi:type="dcterms:W3CDTF">2017-01-04T15:14:00Z</dcterms:modified>
</cp:coreProperties>
</file>